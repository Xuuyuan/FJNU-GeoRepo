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973E3B">
      <w:pPr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  <w:lang w:eastAsia="zh-CN"/>
        </w:rPr>
      </w:pPr>
    </w:p>
    <w:p w14:paraId="303B3C25">
      <w:pPr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</w:p>
    <w:p w14:paraId="6B7F21B1">
      <w:pPr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  <w:r>
        <w:rPr>
          <w:rFonts w:hint="eastAsia" w:cs="Arial"/>
          <w:b/>
          <w:bCs/>
          <w:sz w:val="40"/>
          <w:szCs w:val="40"/>
        </w:rPr>
        <w:t>College of Computer and Cyber Security</w:t>
      </w:r>
    </w:p>
    <w:p w14:paraId="073C83BB">
      <w:pPr>
        <w:autoSpaceDE w:val="0"/>
        <w:autoSpaceDN w:val="0"/>
        <w:adjustRightInd w:val="0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(Fujian Normal University (China))</w:t>
      </w:r>
    </w:p>
    <w:p w14:paraId="37965D4C">
      <w:pPr>
        <w:autoSpaceDE w:val="0"/>
        <w:autoSpaceDN w:val="0"/>
        <w:adjustRightInd w:val="0"/>
        <w:jc w:val="center"/>
        <w:rPr>
          <w:rFonts w:cs="Arial"/>
          <w:bCs/>
          <w:sz w:val="28"/>
          <w:szCs w:val="28"/>
        </w:rPr>
      </w:pPr>
    </w:p>
    <w:p w14:paraId="1E860793">
      <w:pPr>
        <w:autoSpaceDE w:val="0"/>
        <w:autoSpaceDN w:val="0"/>
        <w:adjustRightInd w:val="0"/>
        <w:jc w:val="center"/>
        <w:rPr>
          <w:rFonts w:cs="Arial"/>
          <w:bCs/>
          <w:sz w:val="28"/>
          <w:szCs w:val="28"/>
        </w:rPr>
      </w:pPr>
    </w:p>
    <w:p w14:paraId="16DD5983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  <w:r>
        <w:drawing>
          <wp:inline distT="0" distB="0" distL="0" distR="0">
            <wp:extent cx="2621280" cy="6705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FB887">
      <w:pPr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</w:p>
    <w:p w14:paraId="0A16E6E4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szCs w:val="24"/>
        </w:rPr>
      </w:pPr>
      <w:r>
        <w:rPr>
          <w:rFonts w:hint="eastAsia" w:cs="Arial"/>
          <w:b/>
          <w:bCs/>
          <w:sz w:val="40"/>
          <w:szCs w:val="40"/>
          <w:lang w:eastAsia="zh-CN"/>
        </w:rPr>
        <w:t>NPE</w:t>
      </w:r>
      <w:r>
        <w:rPr>
          <w:rFonts w:cs="Arial"/>
          <w:b/>
          <w:bCs/>
          <w:sz w:val="40"/>
          <w:szCs w:val="40"/>
        </w:rPr>
        <w:t>2010</w:t>
      </w:r>
    </w:p>
    <w:p w14:paraId="2BA4761F">
      <w:pPr>
        <w:autoSpaceDE w:val="0"/>
        <w:autoSpaceDN w:val="0"/>
        <w:adjustRightInd w:val="0"/>
        <w:jc w:val="center"/>
        <w:rPr>
          <w:rFonts w:cs="Arial"/>
          <w:b/>
          <w:bCs/>
          <w:sz w:val="40"/>
          <w:szCs w:val="40"/>
        </w:rPr>
      </w:pPr>
    </w:p>
    <w:p w14:paraId="5F544D11">
      <w:pPr>
        <w:spacing w:after="200" w:line="276" w:lineRule="auto"/>
        <w:jc w:val="center"/>
        <w:rPr>
          <w:rFonts w:cs="Arial"/>
          <w:b/>
          <w:i/>
          <w:sz w:val="36"/>
          <w:szCs w:val="36"/>
        </w:rPr>
      </w:pPr>
      <w:r>
        <w:rPr>
          <w:rFonts w:cs="Arial"/>
          <w:b/>
          <w:sz w:val="36"/>
          <w:szCs w:val="36"/>
        </w:rPr>
        <w:t>Engineering Investigative Studies</w:t>
      </w:r>
    </w:p>
    <w:p w14:paraId="401D5BCB">
      <w:pPr>
        <w:autoSpaceDE w:val="0"/>
        <w:autoSpaceDN w:val="0"/>
        <w:adjustRightInd w:val="0"/>
        <w:jc w:val="center"/>
        <w:rPr>
          <w:rFonts w:cs="Arial"/>
          <w:bCs/>
          <w:szCs w:val="24"/>
        </w:rPr>
      </w:pPr>
    </w:p>
    <w:p w14:paraId="415753B0">
      <w:pPr>
        <w:autoSpaceDE w:val="0"/>
        <w:autoSpaceDN w:val="0"/>
        <w:adjustRightInd w:val="0"/>
        <w:jc w:val="center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Computing Foundation Year</w:t>
      </w:r>
    </w:p>
    <w:p w14:paraId="4E3251B7">
      <w:pPr>
        <w:autoSpaceDE w:val="0"/>
        <w:autoSpaceDN w:val="0"/>
        <w:adjustRightInd w:val="0"/>
        <w:jc w:val="center"/>
        <w:rPr>
          <w:rFonts w:cs="Arial"/>
          <w:bCs/>
          <w:szCs w:val="24"/>
        </w:rPr>
      </w:pPr>
    </w:p>
    <w:p w14:paraId="7B75BDF5">
      <w:pPr>
        <w:autoSpaceDE w:val="0"/>
        <w:autoSpaceDN w:val="0"/>
        <w:adjustRightInd w:val="0"/>
        <w:jc w:val="center"/>
        <w:rPr>
          <w:rFonts w:cs="Arial"/>
          <w:sz w:val="28"/>
          <w:szCs w:val="28"/>
        </w:rPr>
      </w:pPr>
    </w:p>
    <w:p w14:paraId="39DE9EBB">
      <w:pPr>
        <w:autoSpaceDE w:val="0"/>
        <w:autoSpaceDN w:val="0"/>
        <w:adjustRightInd w:val="0"/>
        <w:jc w:val="center"/>
        <w:rPr>
          <w:rFonts w:cs="Arial"/>
          <w:sz w:val="28"/>
          <w:szCs w:val="28"/>
        </w:rPr>
      </w:pPr>
    </w:p>
    <w:p w14:paraId="78C28608">
      <w:pPr>
        <w:autoSpaceDE w:val="0"/>
        <w:autoSpaceDN w:val="0"/>
        <w:adjustRightInd w:val="0"/>
        <w:jc w:val="center"/>
        <w:rPr>
          <w:rFonts w:cs="Arial"/>
          <w:sz w:val="28"/>
          <w:szCs w:val="28"/>
        </w:rPr>
      </w:pPr>
    </w:p>
    <w:p w14:paraId="2C7C4912">
      <w:pPr>
        <w:autoSpaceDE w:val="0"/>
        <w:autoSpaceDN w:val="0"/>
        <w:adjustRightInd w:val="0"/>
        <w:jc w:val="center"/>
        <w:outlineLvl w:val="0"/>
        <w:rPr>
          <w:rFonts w:cs="Arial"/>
          <w:sz w:val="28"/>
          <w:szCs w:val="28"/>
          <w:lang w:eastAsia="zh-CN"/>
        </w:rPr>
      </w:pPr>
      <w:r>
        <w:rPr>
          <w:rFonts w:cs="Arial"/>
          <w:sz w:val="28"/>
          <w:szCs w:val="28"/>
        </w:rPr>
        <w:t>Time allowed: 2 hours</w:t>
      </w:r>
    </w:p>
    <w:p w14:paraId="370C08E9">
      <w:pPr>
        <w:autoSpaceDE w:val="0"/>
        <w:autoSpaceDN w:val="0"/>
        <w:adjustRightInd w:val="0"/>
        <w:jc w:val="center"/>
        <w:outlineLvl w:val="0"/>
        <w:rPr>
          <w:rFonts w:cs="Arial"/>
          <w:sz w:val="28"/>
          <w:szCs w:val="28"/>
          <w:lang w:eastAsia="zh-CN"/>
        </w:rPr>
      </w:pPr>
      <w:r>
        <w:rPr>
          <w:rFonts w:cs="Arial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574040</wp:posOffset>
                </wp:positionH>
                <wp:positionV relativeFrom="paragraph">
                  <wp:posOffset>3175</wp:posOffset>
                </wp:positionV>
                <wp:extent cx="5261610" cy="561975"/>
                <wp:effectExtent l="0" t="0" r="15240" b="101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5149A0">
                            <w:pPr>
                              <w:rPr>
                                <w:rStyle w:val="15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Style w:val="15"/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年级: ＿＿＿＿＿姓名: ＿＿＿＿＿ FNU学号: ＿＿＿＿＿＿</w:t>
                            </w:r>
                          </w:p>
                          <w:p w14:paraId="47822A22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Style w:val="15"/>
                                <w:rFonts w:hint="eastAsia"/>
                                <w:sz w:val="28"/>
                                <w:szCs w:val="28"/>
                              </w:rPr>
                              <w:t>Grade</w:t>
                            </w:r>
                            <w:r>
                              <w:rPr>
                                <w:rStyle w:val="15"/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rStyle w:val="15"/>
                                <w:rFonts w:hint="eastAsia"/>
                                <w:sz w:val="28"/>
                                <w:szCs w:val="28"/>
                              </w:rPr>
                              <w:t xml:space="preserve"> ＿＿＿＿Name</w:t>
                            </w:r>
                            <w:r>
                              <w:rPr>
                                <w:rStyle w:val="15"/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rStyle w:val="15"/>
                                <w:rFonts w:hint="eastAsia"/>
                                <w:sz w:val="28"/>
                                <w:szCs w:val="28"/>
                              </w:rPr>
                              <w:t>＿＿＿＿＿＿UOH No.＿＿＿＿＿＿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45.2pt;margin-top:0.25pt;height:44.25pt;width:414.3pt;z-index:251659264;mso-width-relative:page;mso-height-relative:margin;mso-height-percent:200;" fillcolor="#FFFFFF" filled="t" stroked="t" coordsize="21600,21600" o:gfxdata="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knX5d1AAAAAYBAAAPAAAAAAAAAAEAIAAAACIAAABkcnMv&#10;ZG93bnJldi54bWxQSwECFAAUAAAACACHTuJAq4Bfy0ACAACHBAAADgAAAAAAAAABACAAAAAjAQAA&#10;ZHJzL2Uyb0RvYy54bWxQSwUGAAAAAAYABgBZAQAA1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165149A0">
                      <w:pPr>
                        <w:rPr>
                          <w:rStyle w:val="15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Style w:val="15"/>
                          <w:rFonts w:hint="eastAsia"/>
                          <w:sz w:val="28"/>
                          <w:szCs w:val="28"/>
                          <w:lang w:eastAsia="zh-CN"/>
                        </w:rPr>
                        <w:t>年级: ＿＿＿＿＿姓名: ＿＿＿＿＿ FNU学号: ＿＿＿＿＿＿</w:t>
                      </w:r>
                    </w:p>
                    <w:p w14:paraId="47822A22">
                      <w:pPr>
                        <w:rPr>
                          <w:lang w:eastAsia="zh-CN"/>
                        </w:rPr>
                      </w:pPr>
                      <w:r>
                        <w:rPr>
                          <w:rStyle w:val="15"/>
                          <w:rFonts w:hint="eastAsia"/>
                          <w:sz w:val="28"/>
                          <w:szCs w:val="28"/>
                        </w:rPr>
                        <w:t>Grade</w:t>
                      </w:r>
                      <w:r>
                        <w:rPr>
                          <w:rStyle w:val="15"/>
                          <w:rFonts w:hint="eastAsia"/>
                          <w:sz w:val="28"/>
                          <w:szCs w:val="28"/>
                          <w:lang w:eastAsia="zh-CN"/>
                        </w:rPr>
                        <w:t>:</w:t>
                      </w:r>
                      <w:r>
                        <w:rPr>
                          <w:rStyle w:val="15"/>
                          <w:rFonts w:hint="eastAsia"/>
                          <w:sz w:val="28"/>
                          <w:szCs w:val="28"/>
                        </w:rPr>
                        <w:t xml:space="preserve"> ＿＿＿＿Name</w:t>
                      </w:r>
                      <w:r>
                        <w:rPr>
                          <w:rStyle w:val="15"/>
                          <w:rFonts w:hint="eastAsia"/>
                          <w:sz w:val="28"/>
                          <w:szCs w:val="28"/>
                          <w:lang w:eastAsia="zh-CN"/>
                        </w:rPr>
                        <w:t>:</w:t>
                      </w:r>
                      <w:r>
                        <w:rPr>
                          <w:rStyle w:val="15"/>
                          <w:rFonts w:hint="eastAsia"/>
                          <w:sz w:val="28"/>
                          <w:szCs w:val="28"/>
                        </w:rPr>
                        <w:t>＿＿＿＿＿＿UOH No.＿＿＿＿＿＿</w:t>
                      </w:r>
                    </w:p>
                  </w:txbxContent>
                </v:textbox>
              </v:shape>
            </w:pict>
          </mc:Fallback>
        </mc:AlternateContent>
      </w:r>
    </w:p>
    <w:p w14:paraId="63BEB686">
      <w:pPr>
        <w:autoSpaceDE w:val="0"/>
        <w:autoSpaceDN w:val="0"/>
        <w:adjustRightInd w:val="0"/>
        <w:rPr>
          <w:rFonts w:cs="Arial"/>
          <w:b/>
          <w:bCs/>
          <w:sz w:val="28"/>
          <w:szCs w:val="28"/>
          <w:u w:val="single"/>
          <w:lang w:eastAsia="zh-CN"/>
        </w:rPr>
      </w:pPr>
    </w:p>
    <w:p w14:paraId="266D1164">
      <w:pPr>
        <w:autoSpaceDE w:val="0"/>
        <w:autoSpaceDN w:val="0"/>
        <w:adjustRightInd w:val="0"/>
        <w:rPr>
          <w:rFonts w:cs="Arial"/>
          <w:b/>
          <w:bCs/>
          <w:sz w:val="28"/>
          <w:szCs w:val="28"/>
          <w:u w:val="single"/>
          <w:lang w:eastAsia="zh-CN"/>
        </w:rPr>
      </w:pPr>
    </w:p>
    <w:p w14:paraId="4140F395">
      <w:pPr>
        <w:autoSpaceDE w:val="0"/>
        <w:autoSpaceDN w:val="0"/>
        <w:adjustRightInd w:val="0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Instructions to Candidates: </w:t>
      </w:r>
    </w:p>
    <w:p w14:paraId="73CD7531">
      <w:pPr>
        <w:autoSpaceDE w:val="0"/>
        <w:autoSpaceDN w:val="0"/>
        <w:adjustRightInd w:val="0"/>
        <w:outlineLvl w:val="0"/>
        <w:rPr>
          <w:rFonts w:cs="Arial"/>
          <w:szCs w:val="24"/>
        </w:rPr>
      </w:pPr>
    </w:p>
    <w:p w14:paraId="2C15BF61">
      <w:pPr>
        <w:autoSpaceDE w:val="0"/>
        <w:autoSpaceDN w:val="0"/>
        <w:adjustRightInd w:val="0"/>
        <w:outlineLvl w:val="0"/>
        <w:rPr>
          <w:rFonts w:cs="Arial"/>
          <w:szCs w:val="24"/>
        </w:rPr>
      </w:pPr>
      <w:r>
        <w:rPr>
          <w:rFonts w:cs="Arial"/>
          <w:szCs w:val="24"/>
        </w:rPr>
        <w:t xml:space="preserve">This is an unseen closed book examination. </w:t>
      </w:r>
    </w:p>
    <w:p w14:paraId="595BB957">
      <w:pPr>
        <w:autoSpaceDE w:val="0"/>
        <w:autoSpaceDN w:val="0"/>
        <w:adjustRightInd w:val="0"/>
        <w:rPr>
          <w:rFonts w:cs="Arial"/>
          <w:szCs w:val="24"/>
        </w:rPr>
      </w:pPr>
    </w:p>
    <w:p w14:paraId="2EE214ED">
      <w:pPr>
        <w:autoSpaceDE w:val="0"/>
        <w:autoSpaceDN w:val="0"/>
        <w:adjustRightInd w:val="0"/>
        <w:rPr>
          <w:rFonts w:cs="Arial"/>
          <w:szCs w:val="24"/>
        </w:rPr>
      </w:pPr>
      <w:bookmarkStart w:id="0" w:name="_Hlk102304847"/>
      <w:r>
        <w:rPr>
          <w:rFonts w:cs="Arial"/>
          <w:szCs w:val="24"/>
        </w:rPr>
        <w:t xml:space="preserve">The exam paper consists of </w:t>
      </w:r>
      <w:r>
        <w:rPr>
          <w:rFonts w:hint="eastAsia" w:cs="Arial"/>
          <w:szCs w:val="24"/>
          <w:lang w:eastAsia="zh-CN"/>
        </w:rPr>
        <w:t>fo</w:t>
      </w:r>
      <w:r>
        <w:rPr>
          <w:rFonts w:cs="Arial"/>
          <w:szCs w:val="24"/>
          <w:lang w:eastAsia="zh-CN"/>
        </w:rPr>
        <w:t>ur</w:t>
      </w:r>
      <w:r>
        <w:rPr>
          <w:rFonts w:cs="Arial"/>
          <w:szCs w:val="24"/>
        </w:rPr>
        <w:t xml:space="preserve"> sections. Candidates must answer all questions. Section A contains 10 questions (3 marks each), Section B contains 3 questions (4 marks each </w:t>
      </w:r>
      <w:r>
        <w:rPr>
          <w:rFonts w:hint="eastAsia" w:cs="Arial"/>
          <w:szCs w:val="24"/>
          <w:lang w:eastAsia="zh-CN"/>
        </w:rPr>
        <w:t>blank</w:t>
      </w:r>
      <w:r>
        <w:rPr>
          <w:rFonts w:cs="Arial"/>
          <w:szCs w:val="24"/>
        </w:rPr>
        <w:t xml:space="preserve">), Section C contains 4 questions (8 marks each), Section D contains 1 question (14 </w:t>
      </w:r>
      <w:r>
        <w:rPr>
          <w:rFonts w:hint="eastAsia" w:cs="Arial"/>
          <w:szCs w:val="24"/>
          <w:lang w:eastAsia="zh-CN"/>
        </w:rPr>
        <w:t>marks</w:t>
      </w:r>
      <w:r>
        <w:rPr>
          <w:rFonts w:cs="Arial"/>
          <w:szCs w:val="24"/>
        </w:rPr>
        <w:t>).</w:t>
      </w:r>
    </w:p>
    <w:bookmarkEnd w:id="0"/>
    <w:p w14:paraId="3249852A">
      <w:pPr>
        <w:autoSpaceDE w:val="0"/>
        <w:autoSpaceDN w:val="0"/>
        <w:adjustRightInd w:val="0"/>
        <w:rPr>
          <w:rFonts w:cs="Arial"/>
          <w:i/>
          <w:color w:val="3366FF"/>
          <w:szCs w:val="24"/>
        </w:rPr>
      </w:pPr>
    </w:p>
    <w:p w14:paraId="46A40C4C">
      <w:pPr>
        <w:autoSpaceDE w:val="0"/>
        <w:autoSpaceDN w:val="0"/>
        <w:adjustRightInd w:val="0"/>
        <w:rPr>
          <w:rFonts w:cs="Arial"/>
          <w:szCs w:val="24"/>
        </w:rPr>
      </w:pPr>
    </w:p>
    <w:p w14:paraId="1E78976D">
      <w:pPr>
        <w:autoSpaceDE w:val="0"/>
        <w:autoSpaceDN w:val="0"/>
        <w:adjustRightInd w:val="0"/>
        <w:rPr>
          <w:rFonts w:cs="Arial"/>
          <w:i/>
          <w:color w:val="3366FF"/>
          <w:szCs w:val="24"/>
        </w:rPr>
      </w:pPr>
      <w:r>
        <w:rPr>
          <w:rFonts w:cs="Arial"/>
          <w:szCs w:val="24"/>
        </w:rPr>
        <w:t xml:space="preserve">Access to any other materials is not permitted.  </w:t>
      </w:r>
    </w:p>
    <w:p w14:paraId="135605F2">
      <w:pPr>
        <w:autoSpaceDE w:val="0"/>
        <w:autoSpaceDN w:val="0"/>
        <w:adjustRightInd w:val="0"/>
        <w:ind w:left="7920" w:firstLine="720"/>
        <w:rPr>
          <w:szCs w:val="24"/>
        </w:rPr>
      </w:pPr>
    </w:p>
    <w:p w14:paraId="662EC41E">
      <w:pPr>
        <w:autoSpaceDE w:val="0"/>
        <w:autoSpaceDN w:val="0"/>
        <w:adjustRightInd w:val="0"/>
        <w:ind w:left="7920" w:firstLine="720"/>
        <w:rPr>
          <w:szCs w:val="24"/>
        </w:rPr>
      </w:pPr>
    </w:p>
    <w:p w14:paraId="2B269D60">
      <w:pPr>
        <w:autoSpaceDE w:val="0"/>
        <w:autoSpaceDN w:val="0"/>
        <w:adjustRightInd w:val="0"/>
        <w:ind w:left="7920" w:firstLine="720"/>
        <w:rPr>
          <w:szCs w:val="24"/>
        </w:rPr>
      </w:pPr>
    </w:p>
    <w:p w14:paraId="037023A0">
      <w:pPr>
        <w:autoSpaceDE w:val="0"/>
        <w:autoSpaceDN w:val="0"/>
        <w:adjustRightInd w:val="0"/>
        <w:ind w:left="7920" w:firstLine="720"/>
        <w:rPr>
          <w:szCs w:val="24"/>
        </w:rPr>
      </w:pPr>
    </w:p>
    <w:p w14:paraId="00136A00">
      <w:pPr>
        <w:autoSpaceDE w:val="0"/>
        <w:autoSpaceDN w:val="0"/>
        <w:adjustRightInd w:val="0"/>
        <w:rPr>
          <w:szCs w:val="24"/>
        </w:rPr>
      </w:pPr>
    </w:p>
    <w:p w14:paraId="03D6304F">
      <w:pPr>
        <w:autoSpaceDE w:val="0"/>
        <w:autoSpaceDN w:val="0"/>
        <w:adjustRightInd w:val="0"/>
        <w:ind w:left="7920" w:firstLine="720"/>
        <w:rPr>
          <w:szCs w:val="24"/>
        </w:rPr>
      </w:pPr>
    </w:p>
    <w:p w14:paraId="4B0803EB">
      <w:pPr>
        <w:autoSpaceDE w:val="0"/>
        <w:autoSpaceDN w:val="0"/>
        <w:adjustRightInd w:val="0"/>
        <w:ind w:left="7920" w:firstLine="720"/>
        <w:rPr>
          <w:szCs w:val="24"/>
        </w:rPr>
      </w:pPr>
    </w:p>
    <w:p w14:paraId="0D8B1EDE">
      <w:pPr>
        <w:autoSpaceDE w:val="0"/>
        <w:autoSpaceDN w:val="0"/>
        <w:adjustRightInd w:val="0"/>
        <w:ind w:left="7920" w:firstLine="720"/>
        <w:rPr>
          <w:szCs w:val="24"/>
        </w:rPr>
      </w:pPr>
    </w:p>
    <w:p w14:paraId="2D2BD968">
      <w:pPr>
        <w:autoSpaceDE w:val="0"/>
        <w:autoSpaceDN w:val="0"/>
        <w:adjustRightInd w:val="0"/>
        <w:ind w:left="7920" w:firstLine="720"/>
        <w:rPr>
          <w:rFonts w:cs="Arial"/>
          <w:i/>
          <w:szCs w:val="24"/>
        </w:rPr>
      </w:pPr>
      <w:r>
        <w:rPr>
          <w:szCs w:val="24"/>
        </w:rPr>
        <w:t>(Turn Over)</w:t>
      </w:r>
    </w:p>
    <w:p w14:paraId="06402B73">
      <w:pPr>
        <w:snapToGrid w:val="0"/>
        <w:rPr>
          <w:b/>
          <w:bCs/>
          <w:szCs w:val="21"/>
        </w:rPr>
      </w:pPr>
      <w:r>
        <w:rPr>
          <w:rFonts w:cs="Arial"/>
          <w:szCs w:val="24"/>
        </w:rPr>
        <w:br w:type="page"/>
      </w:r>
      <w:bookmarkStart w:id="1" w:name="_Hlk102305035"/>
      <w:r>
        <w:rPr>
          <w:rFonts w:cs="Arial"/>
          <w:b/>
          <w:bCs/>
          <w:szCs w:val="24"/>
        </w:rPr>
        <w:t xml:space="preserve">Section </w:t>
      </w:r>
      <w:r>
        <w:rPr>
          <w:rFonts w:hint="eastAsia" w:cs="Arial"/>
          <w:b/>
          <w:bCs/>
          <w:szCs w:val="24"/>
          <w:lang w:eastAsia="zh-CN"/>
        </w:rPr>
        <w:t>A</w:t>
      </w:r>
      <w:r>
        <w:rPr>
          <w:rFonts w:cs="Arial"/>
          <w:b/>
          <w:bCs/>
          <w:szCs w:val="24"/>
        </w:rPr>
        <w:t xml:space="preserve">. </w:t>
      </w:r>
      <w:r>
        <w:rPr>
          <w:rStyle w:val="9"/>
          <w:rFonts w:cs="Arial"/>
          <w:szCs w:val="24"/>
          <w:lang w:eastAsia="zh-CN"/>
        </w:rPr>
        <w:t>S</w:t>
      </w:r>
      <w:r>
        <w:rPr>
          <w:rStyle w:val="9"/>
          <w:rFonts w:hint="eastAsia" w:cs="Arial"/>
          <w:szCs w:val="24"/>
          <w:lang w:eastAsia="zh-CN"/>
        </w:rPr>
        <w:t>e</w:t>
      </w:r>
      <w:r>
        <w:rPr>
          <w:rStyle w:val="9"/>
          <w:rFonts w:cs="Arial"/>
          <w:szCs w:val="24"/>
          <w:lang w:eastAsia="zh-CN"/>
        </w:rPr>
        <w:t>lecting the results</w:t>
      </w:r>
      <w:r>
        <w:rPr>
          <w:rStyle w:val="9"/>
          <w:rFonts w:cs="Arial"/>
          <w:szCs w:val="24"/>
        </w:rPr>
        <w:t xml:space="preserve"> </w:t>
      </w:r>
      <w:r>
        <w:rPr>
          <w:rStyle w:val="9"/>
          <w:rFonts w:hint="eastAsia" w:cs="Arial"/>
          <w:szCs w:val="24"/>
          <w:lang w:eastAsia="zh-CN"/>
        </w:rPr>
        <w:t>(</w:t>
      </w:r>
      <w:r>
        <w:rPr>
          <w:rStyle w:val="9"/>
          <w:rFonts w:cs="Arial"/>
          <w:szCs w:val="24"/>
        </w:rPr>
        <w:t>30 marks in total, 3 marks per question</w:t>
      </w:r>
      <w:r>
        <w:rPr>
          <w:rStyle w:val="9"/>
          <w:rFonts w:hint="eastAsia" w:cs="Arial"/>
          <w:szCs w:val="24"/>
          <w:lang w:eastAsia="zh-CN"/>
        </w:rPr>
        <w:t>)</w:t>
      </w:r>
      <w:bookmarkEnd w:id="1"/>
      <w:r>
        <w:rPr>
          <w:rStyle w:val="9"/>
          <w:rFonts w:cs="Arial"/>
          <w:b w:val="0"/>
          <w:bCs w:val="0"/>
          <w:szCs w:val="24"/>
        </w:rPr>
        <w:br w:type="textWrapping"/>
      </w:r>
      <w:r>
        <w:rPr>
          <w:rStyle w:val="9"/>
          <w:rFonts w:cs="Arial"/>
          <w:b w:val="0"/>
          <w:bCs w:val="0"/>
          <w:szCs w:val="24"/>
        </w:rPr>
        <w:br w:type="textWrapping"/>
      </w:r>
      <w:r>
        <w:rPr>
          <w:rStyle w:val="9"/>
          <w:rFonts w:cs="Arial"/>
          <w:b w:val="0"/>
          <w:bCs w:val="0"/>
          <w:szCs w:val="24"/>
        </w:rPr>
        <w:t xml:space="preserve">1, The private member of the base class is derived by protected, </w:t>
      </w:r>
      <w:r>
        <w:rPr>
          <w:rStyle w:val="9"/>
          <w:rFonts w:hint="eastAsia" w:cs="Arial"/>
          <w:b w:val="0"/>
          <w:bCs w:val="0"/>
          <w:szCs w:val="24"/>
          <w:lang w:eastAsia="zh-CN"/>
        </w:rPr>
        <w:t>then</w:t>
      </w:r>
      <w:r>
        <w:rPr>
          <w:rStyle w:val="9"/>
          <w:rFonts w:cs="Arial"/>
          <w:b w:val="0"/>
          <w:bCs w:val="0"/>
          <w:szCs w:val="24"/>
        </w:rPr>
        <w:t xml:space="preserve"> its access right in the derived class is</w:t>
      </w:r>
      <w:r>
        <w:rPr>
          <w:b/>
          <w:bCs/>
          <w:szCs w:val="21"/>
        </w:rPr>
        <w:t xml:space="preserve">_________  </w:t>
      </w:r>
    </w:p>
    <w:p w14:paraId="233629F3">
      <w:pPr>
        <w:snapToGrid w:val="0"/>
        <w:ind w:firstLine="283" w:firstLineChars="118"/>
        <w:rPr>
          <w:rStyle w:val="9"/>
          <w:rFonts w:cs="Arial"/>
          <w:b w:val="0"/>
          <w:bCs w:val="0"/>
        </w:rPr>
      </w:pPr>
    </w:p>
    <w:p w14:paraId="3BFCD983">
      <w:pPr>
        <w:snapToGrid w:val="0"/>
        <w:ind w:firstLine="283" w:firstLineChars="118"/>
        <w:rPr>
          <w:rStyle w:val="9"/>
          <w:rFonts w:cs="Arial"/>
          <w:b w:val="0"/>
          <w:bCs w:val="0"/>
        </w:rPr>
      </w:pPr>
      <w:r>
        <w:rPr>
          <w:rStyle w:val="9"/>
          <w:rFonts w:cs="Arial"/>
          <w:b w:val="0"/>
          <w:bCs w:val="0"/>
        </w:rPr>
        <w:t>A. private</w:t>
      </w:r>
    </w:p>
    <w:p w14:paraId="76574D13">
      <w:pPr>
        <w:snapToGrid w:val="0"/>
        <w:ind w:firstLine="283" w:firstLineChars="118"/>
        <w:rPr>
          <w:rStyle w:val="9"/>
          <w:rFonts w:cs="Arial"/>
          <w:b w:val="0"/>
          <w:bCs w:val="0"/>
        </w:rPr>
      </w:pPr>
      <w:r>
        <w:rPr>
          <w:rStyle w:val="9"/>
          <w:rFonts w:cs="Arial"/>
          <w:b w:val="0"/>
          <w:bCs w:val="0"/>
        </w:rPr>
        <w:t>B. protected</w:t>
      </w:r>
    </w:p>
    <w:p w14:paraId="1CD19785">
      <w:pPr>
        <w:snapToGrid w:val="0"/>
        <w:ind w:firstLine="283" w:firstLineChars="118"/>
        <w:rPr>
          <w:rStyle w:val="9"/>
          <w:rFonts w:cs="Arial"/>
          <w:b w:val="0"/>
          <w:bCs w:val="0"/>
        </w:rPr>
      </w:pPr>
      <w:r>
        <w:rPr>
          <w:rStyle w:val="9"/>
          <w:rFonts w:cs="Arial"/>
          <w:b w:val="0"/>
          <w:bCs w:val="0"/>
        </w:rPr>
        <w:t>C. public</w:t>
      </w:r>
    </w:p>
    <w:p w14:paraId="0848413E">
      <w:pPr>
        <w:snapToGrid w:val="0"/>
        <w:ind w:firstLine="283" w:firstLineChars="118"/>
        <w:rPr>
          <w:rStyle w:val="9"/>
          <w:rFonts w:cs="Arial"/>
          <w:b w:val="0"/>
          <w:bCs w:val="0"/>
        </w:rPr>
      </w:pPr>
      <w:r>
        <w:rPr>
          <w:rStyle w:val="9"/>
          <w:rFonts w:cs="Arial"/>
          <w:b w:val="0"/>
          <w:bCs w:val="0"/>
        </w:rPr>
        <w:t>D. invisible</w:t>
      </w:r>
    </w:p>
    <w:p w14:paraId="24D6DEA7">
      <w:pPr>
        <w:snapToGrid w:val="0"/>
        <w:rPr>
          <w:rFonts w:ascii="Times New Roman" w:hAnsi="Times New Roman"/>
          <w:kern w:val="2"/>
          <w:sz w:val="21"/>
          <w:szCs w:val="21"/>
          <w:lang w:val="en-US" w:eastAsia="zh-CN"/>
        </w:rPr>
      </w:pPr>
      <w:r>
        <w:rPr>
          <w:rFonts w:ascii="Times New Roman" w:hAnsi="Times New Roman"/>
          <w:kern w:val="2"/>
          <w:sz w:val="21"/>
          <w:szCs w:val="21"/>
          <w:lang w:val="en-US" w:eastAsia="zh-CN"/>
        </w:rPr>
        <w:br w:type="textWrapping"/>
      </w:r>
      <w:r>
        <w:rPr>
          <w:rStyle w:val="9"/>
          <w:rFonts w:cs="Arial"/>
          <w:b w:val="0"/>
          <w:bCs w:val="0"/>
          <w:szCs w:val="24"/>
        </w:rPr>
        <w:t xml:space="preserve">2, In a derived class, which one of the base class can directly access? </w:t>
      </w:r>
      <w:r>
        <w:rPr>
          <w:b/>
          <w:bCs/>
          <w:szCs w:val="21"/>
        </w:rPr>
        <w:t xml:space="preserve">_________ </w:t>
      </w:r>
    </w:p>
    <w:p w14:paraId="4D44CDF8">
      <w:pPr>
        <w:snapToGrid w:val="0"/>
        <w:ind w:firstLine="283" w:firstLineChars="118"/>
        <w:rPr>
          <w:szCs w:val="21"/>
        </w:rPr>
      </w:pPr>
    </w:p>
    <w:p w14:paraId="4F2DEB51">
      <w:pPr>
        <w:snapToGrid w:val="0"/>
        <w:ind w:firstLine="283" w:firstLineChars="118"/>
        <w:rPr>
          <w:szCs w:val="21"/>
          <w:lang w:val="pt-BR"/>
        </w:rPr>
      </w:pPr>
      <w:r>
        <w:rPr>
          <w:szCs w:val="21"/>
          <w:lang w:val="pt-BR"/>
        </w:rPr>
        <w:t>A. public members and private members</w:t>
      </w:r>
    </w:p>
    <w:p w14:paraId="38851138">
      <w:pPr>
        <w:snapToGrid w:val="0"/>
        <w:ind w:firstLine="283" w:firstLineChars="118"/>
        <w:rPr>
          <w:szCs w:val="21"/>
          <w:lang w:val="pt-BR"/>
        </w:rPr>
      </w:pPr>
      <w:r>
        <w:rPr>
          <w:szCs w:val="21"/>
          <w:lang w:val="pt-BR"/>
        </w:rPr>
        <w:t>B. protected members and private members</w:t>
      </w:r>
    </w:p>
    <w:p w14:paraId="0DF7FD61">
      <w:pPr>
        <w:snapToGrid w:val="0"/>
        <w:ind w:firstLine="283" w:firstLineChars="118"/>
        <w:rPr>
          <w:szCs w:val="21"/>
          <w:lang w:val="pt-BR"/>
        </w:rPr>
      </w:pPr>
      <w:r>
        <w:rPr>
          <w:szCs w:val="21"/>
          <w:lang w:val="pt-BR"/>
        </w:rPr>
        <w:t>C. all members</w:t>
      </w:r>
    </w:p>
    <w:p w14:paraId="611C90E4">
      <w:pPr>
        <w:snapToGrid w:val="0"/>
        <w:ind w:firstLine="283" w:firstLineChars="118"/>
        <w:rPr>
          <w:rFonts w:ascii="Times New Roman" w:hAnsi="Times New Roman"/>
          <w:kern w:val="2"/>
          <w:sz w:val="21"/>
          <w:szCs w:val="21"/>
          <w:lang w:val="en-US" w:eastAsia="zh-CN"/>
        </w:rPr>
      </w:pPr>
      <w:r>
        <w:rPr>
          <w:szCs w:val="21"/>
          <w:lang w:val="pt-BR"/>
        </w:rPr>
        <w:t>D. public members and protected members</w:t>
      </w:r>
    </w:p>
    <w:p w14:paraId="08C9FED0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</w:p>
    <w:p w14:paraId="499C9933">
      <w:pPr>
        <w:snapToGrid w:val="0"/>
        <w:rPr>
          <w:b/>
          <w:bCs/>
          <w:szCs w:val="21"/>
        </w:rPr>
      </w:pPr>
      <w:r>
        <w:rPr>
          <w:rStyle w:val="9"/>
          <w:rFonts w:cs="Arial"/>
          <w:b w:val="0"/>
          <w:bCs w:val="0"/>
          <w:szCs w:val="24"/>
        </w:rPr>
        <w:t xml:space="preserve">3, </w:t>
      </w:r>
      <w:r>
        <w:rPr>
          <w:rStyle w:val="9"/>
          <w:rFonts w:hint="eastAsia" w:cs="Arial"/>
          <w:b w:val="0"/>
          <w:bCs w:val="0"/>
          <w:szCs w:val="24"/>
          <w:lang w:eastAsia="zh-CN"/>
        </w:rPr>
        <w:t>If</w:t>
      </w:r>
      <w:r>
        <w:rPr>
          <w:rStyle w:val="9"/>
          <w:rFonts w:cs="Arial"/>
          <w:b w:val="0"/>
          <w:bCs w:val="0"/>
          <w:szCs w:val="24"/>
        </w:rPr>
        <w:t xml:space="preserve"> class A is declared as a friend of class B, then</w:t>
      </w:r>
      <w:r>
        <w:rPr>
          <w:b/>
          <w:bCs/>
          <w:szCs w:val="21"/>
        </w:rPr>
        <w:t xml:space="preserve">_________  </w:t>
      </w:r>
      <w:bookmarkStart w:id="5" w:name="_GoBack"/>
      <w:bookmarkEnd w:id="5"/>
    </w:p>
    <w:p w14:paraId="17AE214E">
      <w:pPr>
        <w:snapToGrid w:val="0"/>
        <w:ind w:firstLine="283" w:firstLineChars="118"/>
        <w:rPr>
          <w:rStyle w:val="9"/>
          <w:rFonts w:cs="Arial"/>
          <w:b w:val="0"/>
          <w:bCs w:val="0"/>
        </w:rPr>
      </w:pPr>
    </w:p>
    <w:p w14:paraId="0E4076C5">
      <w:pPr>
        <w:snapToGrid w:val="0"/>
        <w:ind w:firstLine="283" w:firstLineChars="118"/>
        <w:rPr>
          <w:rStyle w:val="9"/>
          <w:rFonts w:cs="Arial"/>
          <w:b w:val="0"/>
          <w:bCs w:val="0"/>
        </w:rPr>
      </w:pPr>
      <w:r>
        <w:rPr>
          <w:rStyle w:val="9"/>
          <w:rFonts w:cs="Arial"/>
          <w:b w:val="0"/>
          <w:bCs w:val="0"/>
        </w:rPr>
        <w:t xml:space="preserve">A. </w:t>
      </w:r>
      <w:ins w:id="0" w:author="lenovo" w:date="2022-05-08T08:57:00Z">
        <w:r>
          <w:rPr>
            <w:rStyle w:val="9"/>
            <w:rFonts w:cs="Arial"/>
            <w:b w:val="0"/>
            <w:bCs w:val="0"/>
          </w:rPr>
          <w:t>A m</w:t>
        </w:r>
      </w:ins>
      <w:r>
        <w:rPr>
          <w:rStyle w:val="9"/>
          <w:rFonts w:cs="Arial"/>
          <w:b w:val="0"/>
          <w:bCs w:val="0"/>
        </w:rPr>
        <w:t xml:space="preserve">ember of class A </w:t>
      </w:r>
      <w:ins w:id="1" w:author="lenovo" w:date="2022-05-08T08:57:00Z">
        <w:r>
          <w:rPr>
            <w:rStyle w:val="9"/>
            <w:rFonts w:cs="Arial"/>
            <w:b w:val="0"/>
            <w:bCs w:val="0"/>
          </w:rPr>
          <w:t xml:space="preserve">is </w:t>
        </w:r>
      </w:ins>
      <w:ins w:id="2" w:author="lenovo" w:date="2022-05-08T08:55:00Z">
        <w:r>
          <w:rPr>
            <w:rStyle w:val="9"/>
            <w:rFonts w:cs="Arial"/>
            <w:b w:val="0"/>
            <w:bCs w:val="0"/>
          </w:rPr>
          <w:t xml:space="preserve">also </w:t>
        </w:r>
      </w:ins>
      <w:r>
        <w:rPr>
          <w:rStyle w:val="9"/>
          <w:rFonts w:cs="Arial"/>
          <w:b w:val="0"/>
          <w:bCs w:val="0"/>
        </w:rPr>
        <w:t>member of class B</w:t>
      </w:r>
    </w:p>
    <w:p w14:paraId="5A191757">
      <w:pPr>
        <w:snapToGrid w:val="0"/>
        <w:ind w:firstLine="283" w:firstLineChars="118"/>
        <w:rPr>
          <w:rStyle w:val="9"/>
          <w:rFonts w:cs="Arial"/>
          <w:b w:val="0"/>
          <w:bCs w:val="0"/>
        </w:rPr>
      </w:pPr>
      <w:r>
        <w:rPr>
          <w:rStyle w:val="9"/>
          <w:rFonts w:cs="Arial"/>
          <w:b w:val="0"/>
          <w:bCs w:val="0"/>
        </w:rPr>
        <w:t xml:space="preserve">B. </w:t>
      </w:r>
      <w:ins w:id="3" w:author="lenovo" w:date="2022-05-08T08:57:00Z">
        <w:r>
          <w:rPr>
            <w:rStyle w:val="9"/>
            <w:rFonts w:cs="Arial"/>
            <w:b w:val="0"/>
            <w:bCs w:val="0"/>
          </w:rPr>
          <w:t>A m</w:t>
        </w:r>
      </w:ins>
      <w:r>
        <w:rPr>
          <w:rStyle w:val="9"/>
          <w:rFonts w:cs="Arial"/>
          <w:b w:val="0"/>
          <w:bCs w:val="0"/>
        </w:rPr>
        <w:t xml:space="preserve">embers of class B </w:t>
      </w:r>
      <w:ins w:id="4" w:author="lenovo" w:date="2022-05-08T08:57:00Z">
        <w:r>
          <w:rPr>
            <w:rStyle w:val="9"/>
            <w:rFonts w:cs="Arial"/>
            <w:b w:val="0"/>
            <w:bCs w:val="0"/>
          </w:rPr>
          <w:t>is</w:t>
        </w:r>
      </w:ins>
      <w:r>
        <w:rPr>
          <w:rStyle w:val="9"/>
          <w:rFonts w:cs="Arial"/>
          <w:b w:val="0"/>
          <w:bCs w:val="0"/>
        </w:rPr>
        <w:t xml:space="preserve"> </w:t>
      </w:r>
      <w:ins w:id="5" w:author="lenovo" w:date="2022-05-08T08:55:00Z">
        <w:r>
          <w:rPr>
            <w:rStyle w:val="9"/>
            <w:rFonts w:cs="Arial"/>
            <w:b w:val="0"/>
            <w:bCs w:val="0"/>
          </w:rPr>
          <w:t xml:space="preserve">also </w:t>
        </w:r>
      </w:ins>
      <w:r>
        <w:rPr>
          <w:rStyle w:val="9"/>
          <w:rFonts w:cs="Arial"/>
          <w:b w:val="0"/>
          <w:bCs w:val="0"/>
        </w:rPr>
        <w:t>member of class A</w:t>
      </w:r>
    </w:p>
    <w:p w14:paraId="0FA15227">
      <w:pPr>
        <w:snapToGrid w:val="0"/>
        <w:ind w:firstLine="283" w:firstLineChars="118"/>
        <w:rPr>
          <w:rStyle w:val="9"/>
          <w:rFonts w:cs="Arial"/>
          <w:b w:val="0"/>
          <w:bCs w:val="0"/>
        </w:rPr>
      </w:pPr>
      <w:r>
        <w:rPr>
          <w:rStyle w:val="9"/>
          <w:rFonts w:cs="Arial"/>
          <w:b w:val="0"/>
          <w:bCs w:val="0"/>
        </w:rPr>
        <w:t>C. Member functions of class A must not access members of class B</w:t>
      </w:r>
    </w:p>
    <w:p w14:paraId="3AD96B13">
      <w:pPr>
        <w:snapToGrid w:val="0"/>
        <w:ind w:firstLine="283" w:firstLineChars="118"/>
        <w:rPr>
          <w:rStyle w:val="9"/>
          <w:rFonts w:cs="Arial"/>
          <w:b w:val="0"/>
          <w:bCs w:val="0"/>
        </w:rPr>
      </w:pPr>
      <w:r>
        <w:rPr>
          <w:rStyle w:val="9"/>
          <w:rFonts w:cs="Arial"/>
          <w:b w:val="0"/>
          <w:bCs w:val="0"/>
        </w:rPr>
        <w:t>D. Class B is not necessarily a friend of class A</w:t>
      </w:r>
    </w:p>
    <w:p w14:paraId="597DA320">
      <w:pPr>
        <w:widowControl w:val="0"/>
        <w:snapToGrid w:val="0"/>
        <w:jc w:val="both"/>
        <w:rPr>
          <w:rFonts w:ascii="Times New Roman" w:hAnsi="Times New Roman"/>
          <w:kern w:val="2"/>
          <w:sz w:val="21"/>
          <w:szCs w:val="21"/>
          <w:lang w:eastAsia="zh-CN"/>
        </w:rPr>
      </w:pPr>
    </w:p>
    <w:p w14:paraId="43E7F304">
      <w:pPr>
        <w:widowControl w:val="0"/>
        <w:snapToGrid w:val="0"/>
        <w:jc w:val="both"/>
        <w:rPr>
          <w:b/>
          <w:bCs/>
          <w:szCs w:val="21"/>
        </w:rPr>
      </w:pPr>
      <w:r>
        <w:rPr>
          <w:rStyle w:val="9"/>
          <w:rFonts w:cs="Arial"/>
          <w:b w:val="0"/>
          <w:bCs w:val="0"/>
          <w:szCs w:val="24"/>
        </w:rPr>
        <w:t xml:space="preserve">4, In the following description of the destructor, which is correct? </w:t>
      </w:r>
      <w:r>
        <w:rPr>
          <w:b/>
          <w:bCs/>
          <w:szCs w:val="21"/>
        </w:rPr>
        <w:t xml:space="preserve">_________  </w:t>
      </w:r>
    </w:p>
    <w:p w14:paraId="3462CBFA">
      <w:pPr>
        <w:widowControl w:val="0"/>
        <w:snapToGrid w:val="0"/>
        <w:jc w:val="both"/>
        <w:rPr>
          <w:b/>
          <w:bCs/>
          <w:szCs w:val="21"/>
        </w:rPr>
      </w:pPr>
    </w:p>
    <w:p w14:paraId="04D023E5">
      <w:pPr>
        <w:widowControl w:val="0"/>
        <w:snapToGrid w:val="0"/>
        <w:ind w:firstLine="283" w:firstLineChars="118"/>
        <w:jc w:val="both"/>
        <w:rPr>
          <w:szCs w:val="21"/>
        </w:rPr>
      </w:pPr>
      <w:r>
        <w:rPr>
          <w:szCs w:val="21"/>
        </w:rPr>
        <w:t>A. The return type of the destructor is void</w:t>
      </w:r>
    </w:p>
    <w:p w14:paraId="0582705F">
      <w:pPr>
        <w:widowControl w:val="0"/>
        <w:snapToGrid w:val="0"/>
        <w:ind w:firstLine="283" w:firstLineChars="118"/>
        <w:jc w:val="both"/>
        <w:rPr>
          <w:szCs w:val="21"/>
        </w:rPr>
      </w:pPr>
      <w:r>
        <w:rPr>
          <w:szCs w:val="21"/>
        </w:rPr>
        <w:t xml:space="preserve">B. </w:t>
      </w:r>
      <w:ins w:id="6" w:author="lenovo" w:date="2022-05-08T08:59:00Z">
        <w:r>
          <w:rPr>
            <w:szCs w:val="21"/>
          </w:rPr>
          <w:t>The destructor has no parameters and cannot be overloaded</w:t>
        </w:r>
      </w:ins>
    </w:p>
    <w:p w14:paraId="258C47B1">
      <w:pPr>
        <w:widowControl w:val="0"/>
        <w:snapToGrid w:val="0"/>
        <w:ind w:firstLine="283" w:firstLineChars="118"/>
        <w:jc w:val="both"/>
        <w:rPr>
          <w:szCs w:val="21"/>
        </w:rPr>
      </w:pPr>
      <w:r>
        <w:rPr>
          <w:szCs w:val="21"/>
        </w:rPr>
        <w:t xml:space="preserve">C. </w:t>
      </w:r>
      <w:ins w:id="7" w:author="lenovo" w:date="2022-05-08T09:00:00Z">
        <w:r>
          <w:rPr>
            <w:szCs w:val="21"/>
          </w:rPr>
          <w:t xml:space="preserve">The body of </w:t>
        </w:r>
      </w:ins>
      <w:r>
        <w:rPr>
          <w:szCs w:val="21"/>
        </w:rPr>
        <w:t>destructor must contain a delete operation</w:t>
      </w:r>
    </w:p>
    <w:p w14:paraId="787A0468">
      <w:pPr>
        <w:widowControl w:val="0"/>
        <w:snapToGrid w:val="0"/>
        <w:ind w:firstLine="283" w:firstLineChars="118"/>
        <w:jc w:val="both"/>
        <w:rPr>
          <w:rFonts w:ascii="Times New Roman" w:hAnsi="Times New Roman"/>
          <w:kern w:val="2"/>
          <w:sz w:val="21"/>
          <w:szCs w:val="21"/>
          <w:lang w:eastAsia="zh-CN"/>
        </w:rPr>
      </w:pPr>
      <w:r>
        <w:rPr>
          <w:szCs w:val="21"/>
        </w:rPr>
        <w:t>D. A destructor cannot contain a loop</w:t>
      </w:r>
    </w:p>
    <w:p w14:paraId="7C080DE0">
      <w:pPr>
        <w:widowControl w:val="0"/>
        <w:snapToGrid w:val="0"/>
        <w:jc w:val="both"/>
        <w:rPr>
          <w:rFonts w:ascii="Times New Roman" w:hAnsi="Times New Roman"/>
          <w:kern w:val="2"/>
          <w:sz w:val="21"/>
          <w:szCs w:val="21"/>
          <w:lang w:eastAsia="zh-CN"/>
        </w:rPr>
      </w:pPr>
    </w:p>
    <w:p w14:paraId="5C095391">
      <w:pPr>
        <w:widowControl w:val="0"/>
        <w:snapToGrid w:val="0"/>
        <w:jc w:val="both"/>
        <w:rPr>
          <w:rFonts w:ascii="Times New Roman" w:hAnsi="Times New Roman"/>
          <w:kern w:val="2"/>
          <w:sz w:val="21"/>
          <w:szCs w:val="21"/>
          <w:lang w:eastAsia="zh-CN"/>
        </w:rPr>
      </w:pPr>
    </w:p>
    <w:p w14:paraId="2B080F93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 xml:space="preserve">5, An example of class overloaded operator is: </w:t>
      </w:r>
    </w:p>
    <w:p w14:paraId="63C66E3E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class CMyPoint</w:t>
      </w:r>
    </w:p>
    <w:p w14:paraId="4E802C58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{      int x, y;</w:t>
      </w:r>
    </w:p>
    <w:p w14:paraId="2632146C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 xml:space="preserve"> public:</w:t>
      </w:r>
    </w:p>
    <w:p w14:paraId="6A462EA6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 xml:space="preserve">        CMyPoint(int i, int j){ x=i; y=j; }</w:t>
      </w:r>
    </w:p>
    <w:p w14:paraId="21789815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hint="eastAsia" w:cs="Arial"/>
          <w:b w:val="0"/>
          <w:bCs w:val="0"/>
          <w:szCs w:val="24"/>
        </w:rPr>
        <w:t xml:space="preserve">        CMyPoint operator+(CMyPoint &amp;p)  </w:t>
      </w:r>
    </w:p>
    <w:p w14:paraId="2A6F282F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 xml:space="preserve">        { return CMyPoint(x+p.x, y+p.y); }</w:t>
      </w:r>
    </w:p>
    <w:p w14:paraId="10D3C89B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};</w:t>
      </w:r>
    </w:p>
    <w:p w14:paraId="6CD7D1FE">
      <w:pPr>
        <w:widowControl w:val="0"/>
        <w:snapToGrid w:val="0"/>
        <w:jc w:val="both"/>
        <w:rPr>
          <w:b/>
          <w:bCs/>
          <w:szCs w:val="21"/>
        </w:rPr>
      </w:pPr>
      <w:r>
        <w:rPr>
          <w:rStyle w:val="9"/>
          <w:rFonts w:hint="eastAsia" w:cs="Arial"/>
          <w:b w:val="0"/>
          <w:bCs w:val="0"/>
          <w:szCs w:val="24"/>
          <w:lang w:eastAsia="zh-CN"/>
        </w:rPr>
        <w:t>p</w:t>
      </w:r>
      <w:r>
        <w:rPr>
          <w:rStyle w:val="9"/>
          <w:rFonts w:cs="Arial"/>
          <w:b w:val="0"/>
          <w:bCs w:val="0"/>
          <w:szCs w:val="24"/>
          <w:lang w:eastAsia="zh-CN"/>
        </w:rPr>
        <w:t xml:space="preserve">1 and p2 are </w:t>
      </w:r>
      <w:ins w:id="8" w:author="lenovo" w:date="2022-05-08T09:01:00Z">
        <w:r>
          <w:rPr>
            <w:rStyle w:val="9"/>
            <w:rFonts w:cs="Arial"/>
            <w:b w:val="0"/>
            <w:bCs w:val="0"/>
            <w:szCs w:val="24"/>
            <w:lang w:eastAsia="zh-CN"/>
          </w:rPr>
          <w:t xml:space="preserve">objects </w:t>
        </w:r>
      </w:ins>
      <w:r>
        <w:rPr>
          <w:rStyle w:val="9"/>
          <w:rFonts w:cs="Arial"/>
          <w:b w:val="0"/>
          <w:bCs w:val="0"/>
          <w:szCs w:val="24"/>
          <w:lang w:eastAsia="zh-CN"/>
        </w:rPr>
        <w:t xml:space="preserve">of this class. Which of the following methods is wrong? </w:t>
      </w:r>
      <w:r>
        <w:rPr>
          <w:b/>
          <w:bCs/>
          <w:szCs w:val="21"/>
        </w:rPr>
        <w:t xml:space="preserve">_________  </w:t>
      </w:r>
    </w:p>
    <w:p w14:paraId="2E9FE1D4">
      <w:pPr>
        <w:widowControl w:val="0"/>
        <w:snapToGrid w:val="0"/>
        <w:jc w:val="both"/>
        <w:rPr>
          <w:b/>
          <w:bCs/>
          <w:szCs w:val="21"/>
        </w:rPr>
      </w:pPr>
    </w:p>
    <w:p w14:paraId="5271F353">
      <w:pPr>
        <w:pStyle w:val="6"/>
        <w:shd w:val="clear" w:color="auto" w:fill="FFFFFF"/>
        <w:spacing w:before="0" w:beforeAutospacing="0" w:after="0" w:afterAutospacing="0"/>
        <w:ind w:firstLine="283" w:firstLineChars="1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A. CMyPoint p3</w:t>
      </w:r>
      <w:ins w:id="9" w:author="lenovo" w:date="2022-05-08T09:02:00Z">
        <w:r>
          <w:rPr>
            <w:rFonts w:ascii="Arial" w:hAnsi="Arial" w:cs="Arial"/>
            <w:color w:val="000000"/>
          </w:rPr>
          <w:t xml:space="preserve"> </w:t>
        </w:r>
      </w:ins>
      <w:r>
        <w:rPr>
          <w:rFonts w:ascii="Arial" w:hAnsi="Arial" w:cs="Arial"/>
          <w:color w:val="000000"/>
        </w:rPr>
        <w:t>=</w:t>
      </w:r>
      <w:ins w:id="10" w:author="lenovo" w:date="2022-05-08T09:02:00Z">
        <w:r>
          <w:rPr>
            <w:rFonts w:ascii="Arial" w:hAnsi="Arial" w:cs="Arial"/>
            <w:color w:val="000000"/>
          </w:rPr>
          <w:t xml:space="preserve"> </w:t>
        </w:r>
      </w:ins>
      <w:r>
        <w:rPr>
          <w:rFonts w:ascii="Arial" w:hAnsi="Arial" w:cs="Arial"/>
          <w:color w:val="000000"/>
        </w:rPr>
        <w:t>p1+p2;</w:t>
      </w:r>
    </w:p>
    <w:p w14:paraId="7890AA2A">
      <w:pPr>
        <w:pStyle w:val="6"/>
        <w:shd w:val="clear" w:color="auto" w:fill="FFFFFF"/>
        <w:spacing w:before="0" w:beforeAutospacing="0" w:after="0" w:afterAutospacing="0"/>
        <w:ind w:firstLine="283" w:firstLineChars="1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B. operator+(p1,</w:t>
      </w:r>
      <w:ins w:id="11" w:author="lenovo" w:date="2022-05-08T09:02:00Z">
        <w:r>
          <w:rPr>
            <w:rFonts w:ascii="Arial" w:hAnsi="Arial" w:cs="Arial"/>
            <w:color w:val="000000"/>
          </w:rPr>
          <w:t xml:space="preserve"> </w:t>
        </w:r>
      </w:ins>
      <w:r>
        <w:rPr>
          <w:rFonts w:ascii="Arial" w:hAnsi="Arial" w:cs="Arial"/>
          <w:color w:val="000000"/>
        </w:rPr>
        <w:t>p2);</w:t>
      </w:r>
    </w:p>
    <w:p w14:paraId="60DD067D">
      <w:pPr>
        <w:pStyle w:val="6"/>
        <w:shd w:val="clear" w:color="auto" w:fill="FFFFFF"/>
        <w:spacing w:before="0" w:beforeAutospacing="0" w:after="0" w:afterAutospacing="0"/>
        <w:ind w:firstLine="283" w:firstLineChars="1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C. p1=p1.operator +(p2);</w:t>
      </w:r>
    </w:p>
    <w:p w14:paraId="1A4EE5B8">
      <w:pPr>
        <w:pStyle w:val="6"/>
        <w:shd w:val="clear" w:color="auto" w:fill="FFFFFF"/>
        <w:spacing w:before="0" w:beforeAutospacing="0" w:after="0" w:afterAutospacing="0"/>
        <w:ind w:firstLine="283" w:firstLineChars="1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D. p1=p1+(p2);</w:t>
      </w:r>
    </w:p>
    <w:p w14:paraId="18CFDC79">
      <w:pPr>
        <w:widowControl w:val="0"/>
        <w:snapToGrid w:val="0"/>
        <w:jc w:val="both"/>
        <w:rPr>
          <w:rFonts w:ascii="Times New Roman" w:hAnsi="Times New Roman"/>
          <w:kern w:val="2"/>
          <w:sz w:val="21"/>
          <w:szCs w:val="21"/>
          <w:lang w:val="en-US" w:eastAsia="zh-CN"/>
        </w:rPr>
      </w:pPr>
    </w:p>
    <w:p w14:paraId="7949CBEB">
      <w:pPr>
        <w:widowControl w:val="0"/>
        <w:snapToGrid w:val="0"/>
        <w:jc w:val="both"/>
        <w:rPr>
          <w:b/>
          <w:bCs/>
          <w:szCs w:val="21"/>
        </w:rPr>
      </w:pPr>
      <w:r>
        <w:rPr>
          <w:rStyle w:val="9"/>
          <w:rFonts w:cs="Arial"/>
          <w:b w:val="0"/>
          <w:bCs w:val="0"/>
          <w:szCs w:val="24"/>
          <w:lang w:val="en-US"/>
        </w:rPr>
        <w:t>6</w:t>
      </w:r>
      <w:r>
        <w:rPr>
          <w:rStyle w:val="9"/>
          <w:rFonts w:cs="Arial"/>
          <w:b w:val="0"/>
          <w:bCs w:val="0"/>
          <w:szCs w:val="24"/>
        </w:rPr>
        <w:t xml:space="preserve">, In the following description of constant member functions, which is correct? </w:t>
      </w:r>
      <w:r>
        <w:rPr>
          <w:b/>
          <w:bCs/>
          <w:szCs w:val="21"/>
        </w:rPr>
        <w:t xml:space="preserve">_________ </w:t>
      </w:r>
    </w:p>
    <w:p w14:paraId="1F20FEE5">
      <w:pPr>
        <w:widowControl w:val="0"/>
        <w:snapToGrid w:val="0"/>
        <w:jc w:val="both"/>
        <w:rPr>
          <w:b/>
          <w:bCs/>
          <w:szCs w:val="21"/>
        </w:rPr>
      </w:pPr>
    </w:p>
    <w:p w14:paraId="3D3CB6C5">
      <w:pPr>
        <w:pStyle w:val="6"/>
        <w:shd w:val="clear" w:color="auto" w:fill="FFFFFF"/>
        <w:spacing w:before="0" w:beforeAutospacing="0" w:after="0" w:afterAutospacing="0"/>
        <w:ind w:firstLine="283" w:firstLineChars="1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A. Constant member functions cannot update the data members of an object.</w:t>
      </w:r>
    </w:p>
    <w:p w14:paraId="5D3C78E9">
      <w:pPr>
        <w:pStyle w:val="6"/>
        <w:shd w:val="clear" w:color="auto" w:fill="FFFFFF"/>
        <w:spacing w:before="0" w:beforeAutospacing="0" w:after="0" w:afterAutospacing="0"/>
        <w:ind w:firstLine="283" w:firstLineChars="1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B. Constant member functions cannot be called by other non-constant member functions in the class.</w:t>
      </w:r>
    </w:p>
    <w:p w14:paraId="73F75836">
      <w:pPr>
        <w:pStyle w:val="6"/>
        <w:shd w:val="clear" w:color="auto" w:fill="FFFFFF"/>
        <w:spacing w:before="0" w:beforeAutospacing="0" w:after="0" w:afterAutospacing="0"/>
        <w:ind w:firstLine="283" w:firstLineChars="1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C. Only constant objects can call constant member functions.</w:t>
      </w:r>
    </w:p>
    <w:p w14:paraId="72FFFA16">
      <w:pPr>
        <w:pStyle w:val="6"/>
        <w:shd w:val="clear" w:color="auto" w:fill="FFFFFF"/>
        <w:spacing w:before="0" w:beforeAutospacing="0" w:after="0" w:afterAutospacing="0"/>
        <w:ind w:firstLine="283" w:firstLineChars="1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D. The </w:t>
      </w:r>
      <w:ins w:id="12" w:author="lenovo" w:date="2022-05-08T09:03:00Z">
        <w:r>
          <w:rPr>
            <w:rFonts w:hint="eastAsia" w:ascii="Arial" w:hAnsi="Arial" w:cs="Arial"/>
            <w:color w:val="000000"/>
          </w:rPr>
          <w:t>'</w:t>
        </w:r>
      </w:ins>
      <w:r>
        <w:rPr>
          <w:rFonts w:ascii="Arial" w:hAnsi="Arial" w:cs="Arial"/>
          <w:color w:val="000000"/>
        </w:rPr>
        <w:t>new</w:t>
      </w:r>
      <w:ins w:id="13" w:author="lenovo" w:date="2022-05-08T09:03:00Z">
        <w:r>
          <w:rPr>
            <w:rFonts w:ascii="Arial" w:hAnsi="Arial" w:cs="Arial"/>
            <w:color w:val="000000"/>
          </w:rPr>
          <w:t>'</w:t>
        </w:r>
      </w:ins>
      <w:r>
        <w:rPr>
          <w:rFonts w:ascii="Arial" w:hAnsi="Arial" w:cs="Arial"/>
          <w:color w:val="000000"/>
        </w:rPr>
        <w:t xml:space="preserve"> operation is not allowed in a constant member function.</w:t>
      </w:r>
    </w:p>
    <w:p w14:paraId="7E53DC46">
      <w:pPr>
        <w:widowControl w:val="0"/>
        <w:snapToGrid w:val="0"/>
        <w:jc w:val="both"/>
        <w:rPr>
          <w:rFonts w:ascii="Times New Roman" w:hAnsi="Times New Roman"/>
          <w:kern w:val="2"/>
          <w:sz w:val="21"/>
          <w:szCs w:val="21"/>
          <w:lang w:val="en-US" w:eastAsia="zh-CN"/>
        </w:rPr>
      </w:pPr>
    </w:p>
    <w:p w14:paraId="723676D1">
      <w:pPr>
        <w:widowControl w:val="0"/>
        <w:snapToGrid w:val="0"/>
        <w:jc w:val="both"/>
        <w:rPr>
          <w:b/>
          <w:bCs/>
          <w:szCs w:val="21"/>
        </w:rPr>
      </w:pPr>
      <w:r>
        <w:rPr>
          <w:rStyle w:val="9"/>
          <w:rFonts w:cs="Arial"/>
          <w:b w:val="0"/>
          <w:bCs w:val="0"/>
          <w:szCs w:val="24"/>
          <w:lang w:val="en-US"/>
        </w:rPr>
        <w:t>7</w:t>
      </w:r>
      <w:r>
        <w:rPr>
          <w:rStyle w:val="9"/>
          <w:rFonts w:cs="Arial"/>
          <w:b w:val="0"/>
          <w:bCs w:val="0"/>
          <w:szCs w:val="24"/>
        </w:rPr>
        <w:t xml:space="preserve">, The copy initialization constructor of class MyA is: </w:t>
      </w:r>
      <w:r>
        <w:rPr>
          <w:b/>
          <w:bCs/>
          <w:szCs w:val="21"/>
        </w:rPr>
        <w:t xml:space="preserve">_________ </w:t>
      </w:r>
    </w:p>
    <w:p w14:paraId="2E7926D7">
      <w:pPr>
        <w:widowControl w:val="0"/>
        <w:snapToGrid w:val="0"/>
        <w:jc w:val="both"/>
        <w:rPr>
          <w:b/>
          <w:bCs/>
          <w:szCs w:val="21"/>
        </w:rPr>
      </w:pPr>
    </w:p>
    <w:p w14:paraId="74292E68">
      <w:pPr>
        <w:pStyle w:val="6"/>
        <w:shd w:val="clear" w:color="auto" w:fill="FFFFFF"/>
        <w:spacing w:before="0" w:beforeAutospacing="0" w:after="0" w:afterAutospacing="0"/>
        <w:ind w:firstLine="283" w:firstLineChars="1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A. MyA()</w:t>
      </w:r>
    </w:p>
    <w:p w14:paraId="6AE647C9">
      <w:pPr>
        <w:pStyle w:val="6"/>
        <w:shd w:val="clear" w:color="auto" w:fill="FFFFFF"/>
        <w:spacing w:before="0" w:beforeAutospacing="0" w:after="0" w:afterAutospacing="0"/>
        <w:ind w:firstLine="283" w:firstLineChars="1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B. MyA(MyA*)</w:t>
      </w:r>
    </w:p>
    <w:p w14:paraId="1F5CDB8A">
      <w:pPr>
        <w:pStyle w:val="6"/>
        <w:shd w:val="clear" w:color="auto" w:fill="FFFFFF"/>
        <w:spacing w:before="0" w:beforeAutospacing="0" w:after="0" w:afterAutospacing="0"/>
        <w:ind w:firstLine="283" w:firstLineChars="1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C. MyA(MyA&amp;)</w:t>
      </w:r>
    </w:p>
    <w:p w14:paraId="485EF7CD">
      <w:pPr>
        <w:pStyle w:val="6"/>
        <w:shd w:val="clear" w:color="auto" w:fill="FFFFFF"/>
        <w:spacing w:before="0" w:beforeAutospacing="0" w:after="0" w:afterAutospacing="0"/>
        <w:ind w:firstLine="283" w:firstLineChars="1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D. MyA(MyA)</w:t>
      </w:r>
    </w:p>
    <w:p w14:paraId="203667FF">
      <w:pPr>
        <w:widowControl w:val="0"/>
        <w:snapToGrid w:val="0"/>
        <w:jc w:val="both"/>
        <w:rPr>
          <w:rFonts w:ascii="Times New Roman" w:hAnsi="Times New Roman"/>
          <w:kern w:val="2"/>
          <w:sz w:val="21"/>
          <w:szCs w:val="21"/>
          <w:lang w:val="en-US" w:eastAsia="zh-CN"/>
        </w:rPr>
      </w:pPr>
    </w:p>
    <w:p w14:paraId="62405975">
      <w:pPr>
        <w:widowControl w:val="0"/>
        <w:snapToGrid w:val="0"/>
        <w:jc w:val="both"/>
        <w:rPr>
          <w:b/>
          <w:bCs/>
          <w:szCs w:val="21"/>
        </w:rPr>
      </w:pPr>
      <w:r>
        <w:rPr>
          <w:rStyle w:val="9"/>
          <w:rFonts w:cs="Arial"/>
          <w:b w:val="0"/>
          <w:bCs w:val="0"/>
          <w:szCs w:val="24"/>
        </w:rPr>
        <w:t xml:space="preserve">8, Polymorphism refers to </w:t>
      </w:r>
      <w:r>
        <w:rPr>
          <w:b/>
          <w:bCs/>
          <w:szCs w:val="21"/>
        </w:rPr>
        <w:t xml:space="preserve">_________  </w:t>
      </w:r>
    </w:p>
    <w:p w14:paraId="59B4C3B4">
      <w:pPr>
        <w:widowControl w:val="0"/>
        <w:snapToGrid w:val="0"/>
        <w:jc w:val="both"/>
        <w:rPr>
          <w:b/>
          <w:bCs/>
          <w:szCs w:val="21"/>
        </w:rPr>
      </w:pPr>
    </w:p>
    <w:p w14:paraId="6F416D70">
      <w:pPr>
        <w:widowControl w:val="0"/>
        <w:snapToGrid w:val="0"/>
        <w:ind w:firstLine="283" w:firstLineChars="118"/>
        <w:jc w:val="both"/>
        <w:rPr>
          <w:szCs w:val="21"/>
        </w:rPr>
      </w:pPr>
      <w:r>
        <w:rPr>
          <w:szCs w:val="21"/>
        </w:rPr>
        <w:t>A. Different objects call functions with different names</w:t>
      </w:r>
    </w:p>
    <w:p w14:paraId="3C105FDE">
      <w:pPr>
        <w:widowControl w:val="0"/>
        <w:snapToGrid w:val="0"/>
        <w:ind w:firstLine="283" w:firstLineChars="118"/>
        <w:jc w:val="both"/>
        <w:rPr>
          <w:szCs w:val="21"/>
        </w:rPr>
      </w:pPr>
      <w:r>
        <w:rPr>
          <w:szCs w:val="21"/>
        </w:rPr>
        <w:t xml:space="preserve">B. Different objects call </w:t>
      </w:r>
      <w:r>
        <w:rPr>
          <w:rFonts w:hint="eastAsia"/>
          <w:szCs w:val="21"/>
          <w:lang w:eastAsia="zh-CN"/>
        </w:rPr>
        <w:t>a</w:t>
      </w:r>
      <w:r>
        <w:rPr>
          <w:szCs w:val="21"/>
        </w:rPr>
        <w:t xml:space="preserve"> function with the same name</w:t>
      </w:r>
    </w:p>
    <w:p w14:paraId="5B3A9CFE">
      <w:pPr>
        <w:widowControl w:val="0"/>
        <w:snapToGrid w:val="0"/>
        <w:ind w:firstLine="283" w:firstLineChars="118"/>
        <w:jc w:val="both"/>
        <w:rPr>
          <w:szCs w:val="21"/>
        </w:rPr>
      </w:pPr>
      <w:r>
        <w:rPr>
          <w:szCs w:val="21"/>
        </w:rPr>
        <w:t>C. An object calls functions with different names</w:t>
      </w:r>
    </w:p>
    <w:p w14:paraId="72A591D7">
      <w:pPr>
        <w:widowControl w:val="0"/>
        <w:snapToGrid w:val="0"/>
        <w:ind w:firstLine="283" w:firstLineChars="118"/>
        <w:jc w:val="both"/>
        <w:rPr>
          <w:rFonts w:ascii="Times New Roman" w:hAnsi="Times New Roman"/>
          <w:kern w:val="2"/>
          <w:sz w:val="21"/>
          <w:szCs w:val="21"/>
          <w:lang w:eastAsia="zh-CN"/>
        </w:rPr>
      </w:pPr>
      <w:r>
        <w:rPr>
          <w:szCs w:val="21"/>
        </w:rPr>
        <w:t xml:space="preserve">D. An object calls </w:t>
      </w:r>
      <w:ins w:id="14" w:author="lenovo" w:date="2022-05-08T09:09:00Z">
        <w:r>
          <w:rPr>
            <w:szCs w:val="21"/>
          </w:rPr>
          <w:t xml:space="preserve">different </w:t>
        </w:r>
      </w:ins>
      <w:r>
        <w:rPr>
          <w:szCs w:val="21"/>
        </w:rPr>
        <w:t>function</w:t>
      </w:r>
      <w:ins w:id="15" w:author="lenovo" w:date="2022-05-08T09:09:00Z">
        <w:r>
          <w:rPr>
            <w:szCs w:val="21"/>
          </w:rPr>
          <w:t>s</w:t>
        </w:r>
      </w:ins>
      <w:r>
        <w:rPr>
          <w:szCs w:val="21"/>
        </w:rPr>
        <w:t xml:space="preserve"> with the same name</w:t>
      </w:r>
    </w:p>
    <w:p w14:paraId="6A9DEF71">
      <w:pPr>
        <w:widowControl w:val="0"/>
        <w:snapToGrid w:val="0"/>
        <w:jc w:val="both"/>
        <w:rPr>
          <w:rFonts w:ascii="Times New Roman" w:hAnsi="Times New Roman"/>
          <w:kern w:val="2"/>
          <w:sz w:val="21"/>
          <w:szCs w:val="21"/>
          <w:lang w:eastAsia="zh-CN"/>
        </w:rPr>
      </w:pPr>
    </w:p>
    <w:p w14:paraId="47F7A794">
      <w:pPr>
        <w:widowControl w:val="0"/>
        <w:snapToGrid w:val="0"/>
        <w:jc w:val="both"/>
        <w:rPr>
          <w:b/>
          <w:bCs/>
          <w:szCs w:val="21"/>
        </w:rPr>
      </w:pPr>
      <w:r>
        <w:rPr>
          <w:rStyle w:val="9"/>
          <w:rFonts w:cs="Arial"/>
          <w:b w:val="0"/>
          <w:bCs w:val="0"/>
          <w:szCs w:val="24"/>
        </w:rPr>
        <w:t xml:space="preserve">9, Which of the following description of overloaded operator is correct? </w:t>
      </w:r>
      <w:r>
        <w:rPr>
          <w:b/>
          <w:bCs/>
          <w:szCs w:val="21"/>
        </w:rPr>
        <w:t xml:space="preserve">_________  </w:t>
      </w:r>
    </w:p>
    <w:p w14:paraId="02E4B754">
      <w:pPr>
        <w:widowControl w:val="0"/>
        <w:snapToGrid w:val="0"/>
        <w:jc w:val="both"/>
        <w:rPr>
          <w:b/>
          <w:bCs/>
          <w:szCs w:val="21"/>
        </w:rPr>
      </w:pPr>
    </w:p>
    <w:p w14:paraId="222369F7">
      <w:pPr>
        <w:pStyle w:val="6"/>
        <w:shd w:val="clear" w:color="auto" w:fill="FFFFFF"/>
        <w:spacing w:before="0" w:beforeAutospacing="0" w:after="0" w:afterAutospacing="0"/>
        <w:ind w:firstLine="283" w:firstLineChars="1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A. the number of operands can be changed</w:t>
      </w:r>
    </w:p>
    <w:p w14:paraId="43A4E413">
      <w:pPr>
        <w:pStyle w:val="6"/>
        <w:shd w:val="clear" w:color="auto" w:fill="FFFFFF"/>
        <w:spacing w:before="0" w:beforeAutospacing="0" w:after="0" w:afterAutospacing="0"/>
        <w:ind w:firstLine="283" w:firstLineChars="1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B. the priority of the operator can be changed</w:t>
      </w:r>
    </w:p>
    <w:p w14:paraId="27CE8159">
      <w:pPr>
        <w:pStyle w:val="6"/>
        <w:shd w:val="clear" w:color="auto" w:fill="FFFFFF"/>
        <w:spacing w:before="0" w:beforeAutospacing="0" w:after="0" w:afterAutospacing="0"/>
        <w:ind w:firstLine="283" w:firstLineChars="1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C. the associativity of </w:t>
      </w:r>
      <w:ins w:id="16" w:author="lenovo" w:date="2022-05-08T09:13:00Z">
        <w:r>
          <w:rPr>
            <w:rFonts w:hint="eastAsia" w:ascii="Arial" w:hAnsi="Arial" w:cs="Arial"/>
            <w:color w:val="000000"/>
          </w:rPr>
          <w:t>the</w:t>
        </w:r>
      </w:ins>
      <w:ins w:id="17" w:author="lenovo" w:date="2022-05-08T09:13:00Z">
        <w:r>
          <w:rPr>
            <w:rFonts w:ascii="Arial" w:hAnsi="Arial" w:cs="Arial"/>
            <w:color w:val="000000"/>
          </w:rPr>
          <w:t xml:space="preserve"> </w:t>
        </w:r>
      </w:ins>
      <w:r>
        <w:rPr>
          <w:rFonts w:ascii="Arial" w:hAnsi="Arial" w:cs="Arial"/>
          <w:color w:val="000000"/>
        </w:rPr>
        <w:t>operator can be changed</w:t>
      </w:r>
    </w:p>
    <w:p w14:paraId="38450202">
      <w:pPr>
        <w:pStyle w:val="6"/>
        <w:shd w:val="clear" w:color="auto" w:fill="FFFFFF"/>
        <w:spacing w:before="0" w:beforeAutospacing="0" w:after="0" w:afterAutospacing="0"/>
        <w:ind w:firstLine="283" w:firstLineChars="1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D. the function of the operator can be changed</w:t>
      </w:r>
    </w:p>
    <w:p w14:paraId="4E34960A">
      <w:pPr>
        <w:widowControl w:val="0"/>
        <w:snapToGrid w:val="0"/>
        <w:jc w:val="both"/>
        <w:rPr>
          <w:rFonts w:ascii="Times New Roman" w:hAnsi="Times New Roman"/>
          <w:kern w:val="2"/>
          <w:sz w:val="21"/>
          <w:szCs w:val="21"/>
          <w:lang w:val="en-US" w:eastAsia="zh-CN"/>
        </w:rPr>
      </w:pPr>
    </w:p>
    <w:p w14:paraId="526CE15D">
      <w:pPr>
        <w:widowControl w:val="0"/>
        <w:snapToGrid w:val="0"/>
        <w:jc w:val="both"/>
        <w:rPr>
          <w:b/>
          <w:bCs/>
          <w:szCs w:val="21"/>
        </w:rPr>
      </w:pPr>
      <w:r>
        <w:rPr>
          <w:rStyle w:val="9"/>
          <w:rFonts w:cs="Arial"/>
          <w:b w:val="0"/>
          <w:bCs w:val="0"/>
          <w:szCs w:val="24"/>
        </w:rPr>
        <w:t xml:space="preserve">10, Which of the following description of static members is correct? </w:t>
      </w:r>
      <w:r>
        <w:rPr>
          <w:b/>
          <w:bCs/>
          <w:szCs w:val="21"/>
        </w:rPr>
        <w:t xml:space="preserve">_________  </w:t>
      </w:r>
    </w:p>
    <w:p w14:paraId="360E7D8F">
      <w:pPr>
        <w:widowControl w:val="0"/>
        <w:snapToGrid w:val="0"/>
        <w:jc w:val="both"/>
        <w:rPr>
          <w:b/>
          <w:bCs/>
          <w:szCs w:val="21"/>
        </w:rPr>
      </w:pPr>
    </w:p>
    <w:p w14:paraId="5CB19F8F">
      <w:pPr>
        <w:pStyle w:val="6"/>
        <w:shd w:val="clear" w:color="auto" w:fill="FFFFFF"/>
        <w:spacing w:before="0" w:beforeAutospacing="0" w:after="0" w:afterAutospacing="0"/>
        <w:ind w:firstLine="283" w:firstLineChars="1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A. Static data members are data shared by all objects of a class</w:t>
      </w:r>
    </w:p>
    <w:p w14:paraId="25431F19">
      <w:pPr>
        <w:pStyle w:val="6"/>
        <w:shd w:val="clear" w:color="auto" w:fill="FFFFFF"/>
        <w:spacing w:before="0" w:beforeAutospacing="0" w:after="0" w:afterAutospacing="0"/>
        <w:ind w:firstLine="283" w:firstLineChars="1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B. Static data members of a class can be initialized inside the class</w:t>
      </w:r>
    </w:p>
    <w:p w14:paraId="1B0CB603">
      <w:pPr>
        <w:pStyle w:val="6"/>
        <w:shd w:val="clear" w:color="auto" w:fill="FFFFFF"/>
        <w:spacing w:before="0" w:beforeAutospacing="0" w:after="0" w:afterAutospacing="0"/>
        <w:ind w:firstLine="283" w:firstLineChars="1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C. Different objects of a class have diff</w:t>
      </w:r>
      <w:r>
        <w:rPr>
          <w:rFonts w:ascii="Arial" w:hAnsi="Arial" w:cs="Arial"/>
          <w:color w:val="auto"/>
        </w:rPr>
        <w:t xml:space="preserve">erent </w:t>
      </w:r>
      <w:ins w:id="18" w:author="lenovo" w:date="2022-05-08T09:18:00Z">
        <w:r>
          <w:rPr>
            <w:rFonts w:ascii="Arial" w:hAnsi="Arial" w:cs="Arial"/>
            <w:color w:val="auto"/>
            <w:u w:val="none"/>
          </w:rPr>
          <w:t xml:space="preserve">values </w:t>
        </w:r>
      </w:ins>
      <w:ins w:id="19" w:author="lenovo" w:date="2022-05-08T09:18:00Z">
        <w:r>
          <w:rPr>
            <w:rFonts w:hint="eastAsia" w:ascii="Arial" w:hAnsi="Arial" w:cs="Arial"/>
            <w:color w:val="auto"/>
            <w:u w:val="none"/>
          </w:rPr>
          <w:t>of</w:t>
        </w:r>
      </w:ins>
      <w:ins w:id="20" w:author="lenovo" w:date="2022-05-08T09:18:00Z">
        <w:r>
          <w:rPr>
            <w:rFonts w:ascii="Arial" w:hAnsi="Arial" w:cs="Arial"/>
            <w:color w:val="auto"/>
            <w:u w:val="none"/>
          </w:rPr>
          <w:t xml:space="preserve"> static</w:t>
        </w:r>
      </w:ins>
      <w:ins w:id="21" w:author="lenovo" w:date="2022-05-08T09:18:00Z">
        <w:r>
          <w:rPr>
            <w:rFonts w:ascii="Arial" w:hAnsi="Arial" w:cs="Arial"/>
            <w:color w:val="auto"/>
          </w:rPr>
          <w:t xml:space="preserve"> </w:t>
        </w:r>
      </w:ins>
      <w:r>
        <w:rPr>
          <w:rFonts w:ascii="Arial" w:hAnsi="Arial" w:cs="Arial"/>
          <w:color w:val="auto"/>
        </w:rPr>
        <w:t>data m</w:t>
      </w:r>
      <w:r>
        <w:rPr>
          <w:rFonts w:ascii="Arial" w:hAnsi="Arial" w:cs="Arial"/>
          <w:color w:val="000000"/>
        </w:rPr>
        <w:t xml:space="preserve">ember </w:t>
      </w:r>
    </w:p>
    <w:p w14:paraId="51AF3FD8">
      <w:pPr>
        <w:pStyle w:val="6"/>
        <w:shd w:val="clear" w:color="auto" w:fill="FFFFFF"/>
        <w:spacing w:before="0" w:beforeAutospacing="0" w:after="0" w:afterAutospacing="0"/>
        <w:ind w:firstLine="283" w:firstLineChars="1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D. Static data members cannot be accessed through objects of a class</w:t>
      </w:r>
    </w:p>
    <w:p w14:paraId="4619BD1F">
      <w:pPr>
        <w:snapToGrid w:val="0"/>
        <w:rPr>
          <w:lang w:val="en-US"/>
        </w:rPr>
      </w:pPr>
    </w:p>
    <w:p w14:paraId="74DE7781">
      <w:pPr>
        <w:snapToGrid w:val="0"/>
        <w:rPr>
          <w:rStyle w:val="9"/>
          <w:rFonts w:cs="Arial"/>
          <w:szCs w:val="24"/>
          <w:lang w:eastAsia="zh-CN"/>
        </w:rPr>
      </w:pPr>
      <w:bookmarkStart w:id="2" w:name="_Hlk102305339"/>
      <w:r>
        <w:rPr>
          <w:rStyle w:val="9"/>
          <w:lang w:eastAsia="zh-CN"/>
        </w:rPr>
        <w:t xml:space="preserve">Section </w:t>
      </w:r>
      <w:r>
        <w:rPr>
          <w:rStyle w:val="9"/>
          <w:rFonts w:hint="eastAsia"/>
          <w:lang w:eastAsia="zh-CN"/>
        </w:rPr>
        <w:t>B</w:t>
      </w:r>
      <w:r>
        <w:rPr>
          <w:rStyle w:val="9"/>
          <w:lang w:eastAsia="zh-CN"/>
        </w:rPr>
        <w:t xml:space="preserve">. </w:t>
      </w:r>
      <w:r>
        <w:rPr>
          <w:rStyle w:val="9"/>
          <w:rFonts w:hint="eastAsia" w:cs="Arial"/>
          <w:szCs w:val="24"/>
          <w:lang w:eastAsia="zh-CN"/>
        </w:rPr>
        <w:t>Reading</w:t>
      </w:r>
      <w:r>
        <w:rPr>
          <w:rStyle w:val="9"/>
          <w:rFonts w:cs="Arial"/>
          <w:szCs w:val="24"/>
          <w:lang w:eastAsia="zh-CN"/>
        </w:rPr>
        <w:t xml:space="preserve"> </w:t>
      </w:r>
      <w:r>
        <w:rPr>
          <w:rStyle w:val="9"/>
          <w:rFonts w:hint="eastAsia" w:cs="Arial"/>
          <w:szCs w:val="24"/>
          <w:lang w:eastAsia="zh-CN"/>
        </w:rPr>
        <w:t>and</w:t>
      </w:r>
      <w:r>
        <w:rPr>
          <w:rStyle w:val="9"/>
          <w:rFonts w:cs="Arial"/>
          <w:szCs w:val="24"/>
          <w:lang w:eastAsia="zh-CN"/>
        </w:rPr>
        <w:t xml:space="preserve"> </w:t>
      </w:r>
      <w:r>
        <w:rPr>
          <w:rStyle w:val="9"/>
          <w:rFonts w:hint="eastAsia" w:cs="Arial"/>
          <w:szCs w:val="24"/>
          <w:lang w:eastAsia="zh-CN"/>
        </w:rPr>
        <w:t>Filling</w:t>
      </w:r>
      <w:r>
        <w:rPr>
          <w:rStyle w:val="9"/>
          <w:rFonts w:cs="Arial"/>
          <w:szCs w:val="24"/>
          <w:lang w:eastAsia="zh-CN"/>
        </w:rPr>
        <w:t xml:space="preserve"> </w:t>
      </w:r>
      <w:r>
        <w:rPr>
          <w:rStyle w:val="9"/>
          <w:rFonts w:hint="eastAsia" w:cs="Arial"/>
          <w:szCs w:val="24"/>
          <w:lang w:eastAsia="zh-CN"/>
        </w:rPr>
        <w:t>in</w:t>
      </w:r>
      <w:r>
        <w:rPr>
          <w:rStyle w:val="9"/>
          <w:rFonts w:cs="Arial"/>
          <w:szCs w:val="24"/>
          <w:lang w:eastAsia="zh-CN"/>
        </w:rPr>
        <w:t xml:space="preserve"> </w:t>
      </w:r>
      <w:r>
        <w:rPr>
          <w:rStyle w:val="9"/>
          <w:rFonts w:hint="eastAsia" w:cs="Arial"/>
          <w:szCs w:val="24"/>
          <w:lang w:eastAsia="zh-CN"/>
        </w:rPr>
        <w:t>the</w:t>
      </w:r>
      <w:r>
        <w:rPr>
          <w:rStyle w:val="9"/>
          <w:rFonts w:cs="Arial"/>
          <w:szCs w:val="24"/>
          <w:lang w:eastAsia="zh-CN"/>
        </w:rPr>
        <w:t xml:space="preserve"> b</w:t>
      </w:r>
      <w:r>
        <w:rPr>
          <w:rStyle w:val="9"/>
          <w:rFonts w:hint="eastAsia" w:cs="Arial"/>
          <w:szCs w:val="24"/>
          <w:lang w:eastAsia="zh-CN"/>
        </w:rPr>
        <w:t>lank</w:t>
      </w:r>
      <w:r>
        <w:rPr>
          <w:rStyle w:val="9"/>
          <w:rFonts w:cs="Arial"/>
          <w:szCs w:val="24"/>
          <w:lang w:eastAsia="zh-CN"/>
        </w:rPr>
        <w:t xml:space="preserve"> (24 marks in total, 4 marks per blank)</w:t>
      </w:r>
      <w:bookmarkEnd w:id="2"/>
    </w:p>
    <w:p w14:paraId="7ED4125E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</w:p>
    <w:p w14:paraId="18EFC782">
      <w:pPr>
        <w:widowControl w:val="0"/>
        <w:snapToGrid w:val="0"/>
        <w:jc w:val="both"/>
      </w:pPr>
      <w:r>
        <w:rPr>
          <w:rStyle w:val="9"/>
          <w:rFonts w:cs="Arial"/>
          <w:b w:val="0"/>
          <w:bCs w:val="0"/>
          <w:szCs w:val="24"/>
        </w:rPr>
        <w:t xml:space="preserve">1, </w:t>
      </w:r>
      <w:r>
        <w:rPr>
          <w:rStyle w:val="9"/>
          <w:rFonts w:hint="eastAsia" w:cs="Arial"/>
          <w:b w:val="0"/>
          <w:bCs w:val="0"/>
          <w:szCs w:val="24"/>
        </w:rPr>
        <w:t xml:space="preserve">The result of the following program is </w:t>
      </w:r>
      <w:r>
        <w:rPr>
          <w:rStyle w:val="9"/>
          <w:rFonts w:cs="Arial"/>
          <w:b w:val="0"/>
          <w:bCs w:val="0"/>
          <w:szCs w:val="24"/>
        </w:rPr>
        <w:t>:10,20</w:t>
      </w:r>
      <w:r>
        <w:rPr>
          <w:rStyle w:val="9"/>
          <w:rFonts w:hint="eastAsia" w:cs="Arial"/>
          <w:b w:val="0"/>
          <w:bCs w:val="0"/>
          <w:szCs w:val="24"/>
        </w:rPr>
        <w:t>. Please fill in the appropriate content at 【      】.</w:t>
      </w:r>
    </w:p>
    <w:p w14:paraId="41C584A4">
      <w:pPr>
        <w:widowControl w:val="0"/>
        <w:snapToGrid w:val="0"/>
        <w:jc w:val="both"/>
      </w:pPr>
    </w:p>
    <w:p w14:paraId="55ED7F3E">
      <w:pPr>
        <w:widowControl w:val="0"/>
        <w:snapToGrid w:val="0"/>
        <w:jc w:val="both"/>
      </w:pPr>
      <w:r>
        <w:t>class Base {</w:t>
      </w:r>
    </w:p>
    <w:p w14:paraId="13375CA5">
      <w:pPr>
        <w:widowControl w:val="0"/>
        <w:snapToGrid w:val="0"/>
        <w:jc w:val="both"/>
      </w:pPr>
      <w:r>
        <w:tab/>
      </w:r>
      <w:r>
        <w:t>int data;</w:t>
      </w:r>
    </w:p>
    <w:p w14:paraId="4DE9E7BA">
      <w:pPr>
        <w:widowControl w:val="0"/>
        <w:snapToGrid w:val="0"/>
        <w:jc w:val="both"/>
      </w:pPr>
      <w:r>
        <w:t>public:</w:t>
      </w:r>
    </w:p>
    <w:p w14:paraId="216BB6D8">
      <w:pPr>
        <w:widowControl w:val="0"/>
        <w:snapToGrid w:val="0"/>
        <w:jc w:val="both"/>
      </w:pPr>
      <w:r>
        <w:tab/>
      </w:r>
      <w:r>
        <w:t>Base ( ) { };</w:t>
      </w:r>
    </w:p>
    <w:p w14:paraId="3C524201">
      <w:pPr>
        <w:widowControl w:val="0"/>
        <w:snapToGrid w:val="0"/>
        <w:jc w:val="both"/>
      </w:pPr>
      <w:r>
        <w:rPr>
          <w:rFonts w:hint="eastAsia"/>
        </w:rPr>
        <w:tab/>
      </w:r>
      <w:r>
        <w:rPr>
          <w:rFonts w:hint="eastAsia"/>
        </w:rPr>
        <w:t>【            】</w:t>
      </w:r>
    </w:p>
    <w:p w14:paraId="3ABAE96B">
      <w:pPr>
        <w:widowControl w:val="0"/>
        <w:snapToGrid w:val="0"/>
        <w:jc w:val="both"/>
      </w:pPr>
      <w:r>
        <w:tab/>
      </w:r>
      <w:r>
        <w:t>int getData( )</w:t>
      </w:r>
      <w:r>
        <w:tab/>
      </w:r>
      <w:r>
        <w:t>{</w:t>
      </w:r>
    </w:p>
    <w:p w14:paraId="2F998B88">
      <w:pPr>
        <w:widowControl w:val="0"/>
        <w:snapToGrid w:val="0"/>
        <w:jc w:val="both"/>
      </w:pPr>
      <w:r>
        <w:tab/>
      </w:r>
      <w:r>
        <w:tab/>
      </w:r>
      <w:r>
        <w:t>return data;</w:t>
      </w:r>
    </w:p>
    <w:p w14:paraId="308ABC32">
      <w:pPr>
        <w:widowControl w:val="0"/>
        <w:snapToGrid w:val="0"/>
        <w:jc w:val="both"/>
      </w:pPr>
      <w:r>
        <w:tab/>
      </w:r>
      <w:r>
        <w:t>}</w:t>
      </w:r>
    </w:p>
    <w:p w14:paraId="55629132">
      <w:pPr>
        <w:widowControl w:val="0"/>
        <w:snapToGrid w:val="0"/>
        <w:jc w:val="both"/>
      </w:pPr>
      <w:r>
        <w:t>};</w:t>
      </w:r>
    </w:p>
    <w:p w14:paraId="41690C7F">
      <w:pPr>
        <w:widowControl w:val="0"/>
        <w:snapToGrid w:val="0"/>
        <w:jc w:val="both"/>
      </w:pPr>
      <w:r>
        <w:t>int main() {</w:t>
      </w:r>
    </w:p>
    <w:p w14:paraId="76113C19">
      <w:pPr>
        <w:widowControl w:val="0"/>
        <w:snapToGrid w:val="0"/>
        <w:jc w:val="both"/>
      </w:pPr>
      <w:r>
        <w:tab/>
      </w:r>
      <w:r>
        <w:t>Base A(10);</w:t>
      </w:r>
    </w:p>
    <w:p w14:paraId="0E3B94BB">
      <w:pPr>
        <w:widowControl w:val="0"/>
        <w:snapToGrid w:val="0"/>
        <w:jc w:val="both"/>
      </w:pPr>
      <w:r>
        <w:tab/>
      </w:r>
      <w:r>
        <w:t>cout&lt;&lt;A.getData( )&lt;&lt;", ";</w:t>
      </w:r>
    </w:p>
    <w:p w14:paraId="1EC570F9">
      <w:pPr>
        <w:widowControl w:val="0"/>
        <w:snapToGrid w:val="0"/>
        <w:jc w:val="both"/>
      </w:pPr>
      <w:r>
        <w:rPr>
          <w:rFonts w:hint="eastAsia"/>
        </w:rPr>
        <w:tab/>
      </w:r>
      <w:r>
        <w:rPr>
          <w:rFonts w:hint="eastAsia"/>
        </w:rPr>
        <w:t>Base *p = 【        】;</w:t>
      </w:r>
    </w:p>
    <w:p w14:paraId="178BCC4A">
      <w:pPr>
        <w:widowControl w:val="0"/>
        <w:snapToGrid w:val="0"/>
        <w:jc w:val="both"/>
      </w:pPr>
      <w:r>
        <w:tab/>
      </w:r>
      <w:r>
        <w:t>cout&lt;&lt;p-&gt;getData( )&lt;&lt;endl;</w:t>
      </w:r>
    </w:p>
    <w:p w14:paraId="413E2527">
      <w:pPr>
        <w:widowControl w:val="0"/>
        <w:snapToGrid w:val="0"/>
        <w:jc w:val="both"/>
      </w:pPr>
      <w:r>
        <w:t>}</w:t>
      </w:r>
    </w:p>
    <w:p w14:paraId="27F8213F">
      <w:pPr>
        <w:widowControl w:val="0"/>
        <w:snapToGrid w:val="0"/>
        <w:jc w:val="both"/>
        <w:rPr>
          <w:rStyle w:val="9"/>
          <w:b w:val="0"/>
          <w:bCs w:val="0"/>
          <w:szCs w:val="21"/>
        </w:rPr>
      </w:pPr>
      <w:r>
        <w:tab/>
      </w:r>
      <w:r>
        <w:tab/>
      </w:r>
    </w:p>
    <w:p w14:paraId="75203584">
      <w:pPr>
        <w:widowControl w:val="0"/>
        <w:snapToGrid w:val="0"/>
        <w:jc w:val="both"/>
        <w:rPr>
          <w:szCs w:val="21"/>
        </w:rPr>
      </w:pPr>
      <w:r>
        <w:rPr>
          <w:rStyle w:val="9"/>
          <w:rFonts w:cs="Arial"/>
          <w:b w:val="0"/>
          <w:bCs w:val="0"/>
          <w:szCs w:val="24"/>
        </w:rPr>
        <w:t>2, The result of the following program is: 20</w:t>
      </w:r>
      <w:r>
        <w:rPr>
          <w:rStyle w:val="9"/>
          <w:rFonts w:hint="eastAsia" w:cs="Arial"/>
          <w:b w:val="0"/>
          <w:bCs w:val="0"/>
          <w:szCs w:val="24"/>
          <w:lang w:eastAsia="zh-CN"/>
        </w:rPr>
        <w:t>.</w:t>
      </w:r>
      <w:r>
        <w:rPr>
          <w:rStyle w:val="9"/>
          <w:rFonts w:cs="Arial"/>
          <w:b w:val="0"/>
          <w:bCs w:val="0"/>
          <w:szCs w:val="24"/>
          <w:lang w:eastAsia="zh-CN"/>
        </w:rPr>
        <w:t xml:space="preserve"> </w:t>
      </w:r>
      <w:r>
        <w:rPr>
          <w:szCs w:val="21"/>
        </w:rPr>
        <w:t xml:space="preserve">Please fill in the appropriate content at </w:t>
      </w:r>
      <w:r>
        <w:rPr>
          <w:rFonts w:hint="eastAsia" w:cs="Courier New"/>
          <w:szCs w:val="21"/>
        </w:rPr>
        <w:t>【      】</w:t>
      </w:r>
      <w:r>
        <w:rPr>
          <w:szCs w:val="21"/>
        </w:rPr>
        <w:t>.</w:t>
      </w:r>
    </w:p>
    <w:p w14:paraId="6FB1FBAA">
      <w:pPr>
        <w:widowControl w:val="0"/>
        <w:snapToGrid w:val="0"/>
        <w:jc w:val="both"/>
        <w:rPr>
          <w:szCs w:val="21"/>
          <w:lang w:eastAsia="zh-CN"/>
        </w:rPr>
      </w:pPr>
    </w:p>
    <w:p w14:paraId="4BC5C268">
      <w:pPr>
        <w:widowControl w:val="0"/>
        <w:snapToGrid w:val="0"/>
        <w:jc w:val="both"/>
        <w:rPr>
          <w:rFonts w:cs="Courier New"/>
          <w:szCs w:val="21"/>
        </w:rPr>
      </w:pPr>
      <w:r>
        <w:rPr>
          <w:rFonts w:hint="eastAsia" w:cs="Courier New"/>
          <w:szCs w:val="21"/>
        </w:rPr>
        <w:t xml:space="preserve">template 【                 】 </w:t>
      </w:r>
    </w:p>
    <w:p w14:paraId="7CBFFC20">
      <w:pPr>
        <w:widowControl w:val="0"/>
        <w:snapToGrid w:val="0"/>
        <w:jc w:val="both"/>
        <w:rPr>
          <w:rFonts w:cs="Courier New"/>
          <w:szCs w:val="21"/>
        </w:rPr>
      </w:pPr>
      <w:r>
        <w:rPr>
          <w:rFonts w:cs="Courier New"/>
          <w:szCs w:val="21"/>
        </w:rPr>
        <w:t>T myMax(T x, T y)</w:t>
      </w:r>
    </w:p>
    <w:p w14:paraId="6C384A7D">
      <w:pPr>
        <w:widowControl w:val="0"/>
        <w:snapToGrid w:val="0"/>
        <w:jc w:val="both"/>
        <w:rPr>
          <w:rFonts w:cs="Courier New"/>
          <w:szCs w:val="21"/>
        </w:rPr>
      </w:pPr>
      <w:r>
        <w:rPr>
          <w:rFonts w:cs="Courier New"/>
          <w:szCs w:val="21"/>
        </w:rPr>
        <w:t xml:space="preserve">{ </w:t>
      </w:r>
    </w:p>
    <w:p w14:paraId="468E88C8">
      <w:pPr>
        <w:widowControl w:val="0"/>
        <w:snapToGrid w:val="0"/>
        <w:jc w:val="both"/>
        <w:rPr>
          <w:rFonts w:cs="Courier New"/>
          <w:szCs w:val="21"/>
        </w:rPr>
      </w:pPr>
      <w:r>
        <w:rPr>
          <w:rFonts w:hint="eastAsia" w:cs="Courier New"/>
          <w:szCs w:val="21"/>
        </w:rPr>
        <w:tab/>
      </w:r>
      <w:r>
        <w:rPr>
          <w:rFonts w:hint="eastAsia" w:cs="Courier New"/>
          <w:szCs w:val="21"/>
        </w:rPr>
        <w:t>return 【                 】;</w:t>
      </w:r>
    </w:p>
    <w:p w14:paraId="652245BC">
      <w:pPr>
        <w:widowControl w:val="0"/>
        <w:snapToGrid w:val="0"/>
        <w:jc w:val="both"/>
        <w:rPr>
          <w:rFonts w:cs="Courier New"/>
          <w:szCs w:val="21"/>
        </w:rPr>
      </w:pPr>
      <w:r>
        <w:rPr>
          <w:rFonts w:cs="Courier New"/>
          <w:szCs w:val="21"/>
        </w:rPr>
        <w:t xml:space="preserve">} </w:t>
      </w:r>
    </w:p>
    <w:p w14:paraId="6EDA1868">
      <w:pPr>
        <w:widowControl w:val="0"/>
        <w:snapToGrid w:val="0"/>
        <w:jc w:val="both"/>
        <w:rPr>
          <w:rFonts w:cs="Courier New"/>
          <w:szCs w:val="21"/>
        </w:rPr>
      </w:pPr>
      <w:r>
        <w:rPr>
          <w:rFonts w:cs="Courier New"/>
          <w:szCs w:val="21"/>
        </w:rPr>
        <w:t>void main()</w:t>
      </w:r>
    </w:p>
    <w:p w14:paraId="2FE89EE1">
      <w:pPr>
        <w:widowControl w:val="0"/>
        <w:snapToGrid w:val="0"/>
        <w:jc w:val="both"/>
        <w:rPr>
          <w:rFonts w:cs="Courier New"/>
          <w:szCs w:val="21"/>
        </w:rPr>
      </w:pPr>
      <w:r>
        <w:rPr>
          <w:rFonts w:cs="Courier New"/>
          <w:szCs w:val="21"/>
        </w:rPr>
        <w:t xml:space="preserve">{  </w:t>
      </w:r>
    </w:p>
    <w:p w14:paraId="3FE74930">
      <w:pPr>
        <w:widowControl w:val="0"/>
        <w:snapToGrid w:val="0"/>
        <w:ind w:firstLine="420"/>
        <w:jc w:val="both"/>
        <w:rPr>
          <w:rFonts w:cs="Courier New"/>
          <w:szCs w:val="21"/>
        </w:rPr>
      </w:pPr>
      <w:r>
        <w:rPr>
          <w:rFonts w:cs="Courier New"/>
          <w:szCs w:val="21"/>
        </w:rPr>
        <w:t>int s1=10, s2=20;</w:t>
      </w:r>
    </w:p>
    <w:p w14:paraId="26EF9693">
      <w:pPr>
        <w:widowControl w:val="0"/>
        <w:snapToGrid w:val="0"/>
        <w:ind w:firstLine="420"/>
        <w:jc w:val="both"/>
        <w:rPr>
          <w:rFonts w:cs="Courier New"/>
          <w:szCs w:val="21"/>
        </w:rPr>
      </w:pPr>
      <w:r>
        <w:rPr>
          <w:rFonts w:cs="Courier New"/>
          <w:szCs w:val="21"/>
        </w:rPr>
        <w:t xml:space="preserve">cout &lt;&lt;myMax(s1, s2) &lt;&lt;endl;  </w:t>
      </w:r>
    </w:p>
    <w:p w14:paraId="0DBABAE6">
      <w:pPr>
        <w:widowControl w:val="0"/>
        <w:snapToGrid w:val="0"/>
        <w:jc w:val="both"/>
        <w:rPr>
          <w:rFonts w:cs="Courier New"/>
          <w:szCs w:val="21"/>
        </w:rPr>
      </w:pPr>
      <w:r>
        <w:rPr>
          <w:rFonts w:cs="Courier New"/>
          <w:szCs w:val="21"/>
        </w:rPr>
        <w:t>}</w:t>
      </w:r>
    </w:p>
    <w:p w14:paraId="1521D606">
      <w:pPr>
        <w:widowControl w:val="0"/>
        <w:snapToGrid w:val="0"/>
        <w:jc w:val="both"/>
        <w:rPr>
          <w:szCs w:val="21"/>
          <w:lang w:eastAsia="zh-CN"/>
        </w:rPr>
      </w:pPr>
    </w:p>
    <w:p w14:paraId="75AD0065">
      <w:pPr>
        <w:widowControl w:val="0"/>
        <w:snapToGrid w:val="0"/>
        <w:jc w:val="both"/>
        <w:rPr>
          <w:szCs w:val="21"/>
        </w:rPr>
      </w:pPr>
      <w:r>
        <w:rPr>
          <w:rStyle w:val="9"/>
          <w:rFonts w:cs="Arial"/>
          <w:b w:val="0"/>
          <w:bCs w:val="0"/>
          <w:szCs w:val="24"/>
        </w:rPr>
        <w:t>3, The following code completes the definition of Complex classes</w:t>
      </w:r>
      <w:r>
        <w:rPr>
          <w:rStyle w:val="9"/>
          <w:rFonts w:hint="eastAsia" w:cs="Arial"/>
          <w:b w:val="0"/>
          <w:bCs w:val="0"/>
          <w:szCs w:val="24"/>
          <w:lang w:eastAsia="zh-CN"/>
        </w:rPr>
        <w:t>.</w:t>
      </w:r>
      <w:r>
        <w:rPr>
          <w:szCs w:val="21"/>
        </w:rPr>
        <w:t xml:space="preserve"> Please fill in the appropriate content at </w:t>
      </w:r>
      <w:r>
        <w:rPr>
          <w:rFonts w:hint="eastAsia" w:cs="Courier New"/>
          <w:szCs w:val="21"/>
        </w:rPr>
        <w:t>【      】</w:t>
      </w:r>
      <w:r>
        <w:rPr>
          <w:szCs w:val="21"/>
        </w:rPr>
        <w:t>.</w:t>
      </w:r>
    </w:p>
    <w:p w14:paraId="08F50959">
      <w:pPr>
        <w:widowControl w:val="0"/>
        <w:snapToGrid w:val="0"/>
        <w:jc w:val="both"/>
        <w:rPr>
          <w:szCs w:val="21"/>
        </w:rPr>
      </w:pPr>
    </w:p>
    <w:p w14:paraId="69344DFE">
      <w:pPr>
        <w:widowControl w:val="0"/>
        <w:snapToGrid w:val="0"/>
        <w:jc w:val="both"/>
      </w:pPr>
      <w:r>
        <w:t>class Complex</w:t>
      </w:r>
    </w:p>
    <w:p w14:paraId="16A0EAD5">
      <w:pPr>
        <w:widowControl w:val="0"/>
        <w:snapToGrid w:val="0"/>
        <w:jc w:val="both"/>
      </w:pPr>
      <w:r>
        <w:t>{</w:t>
      </w:r>
    </w:p>
    <w:p w14:paraId="365DB3E3">
      <w:pPr>
        <w:widowControl w:val="0"/>
        <w:snapToGrid w:val="0"/>
        <w:jc w:val="both"/>
      </w:pPr>
      <w:r>
        <w:t>private:</w:t>
      </w:r>
    </w:p>
    <w:p w14:paraId="43CAE262">
      <w:pPr>
        <w:widowControl w:val="0"/>
        <w:snapToGrid w:val="0"/>
        <w:ind w:firstLine="420"/>
        <w:jc w:val="both"/>
      </w:pPr>
      <w:r>
        <w:t>double real, image;</w:t>
      </w:r>
    </w:p>
    <w:p w14:paraId="595B980D">
      <w:pPr>
        <w:widowControl w:val="0"/>
        <w:snapToGrid w:val="0"/>
        <w:jc w:val="both"/>
      </w:pPr>
      <w:r>
        <w:t>public:</w:t>
      </w:r>
    </w:p>
    <w:p w14:paraId="29E50B62">
      <w:pPr>
        <w:widowControl w:val="0"/>
        <w:snapToGrid w:val="0"/>
        <w:ind w:firstLine="420"/>
        <w:jc w:val="both"/>
      </w:pPr>
      <w:r>
        <w:t>Complex(double r=0, double i=0) { real=r; image=i; }</w:t>
      </w:r>
    </w:p>
    <w:p w14:paraId="52F26E37">
      <w:pPr>
        <w:widowControl w:val="0"/>
        <w:snapToGrid w:val="0"/>
        <w:ind w:firstLine="420"/>
        <w:jc w:val="both"/>
        <w:rPr>
          <w:lang w:eastAsia="zh-CN"/>
        </w:rPr>
      </w:pPr>
      <w:r>
        <w:rPr>
          <w:rFonts w:hint="eastAsia"/>
        </w:rPr>
        <w:t>friend Complex operator+(Complex &amp;a, const Complex &amp;c); //</w:t>
      </w:r>
      <w:r>
        <w:rPr>
          <w:rFonts w:hint="eastAsia"/>
          <w:lang w:eastAsia="zh-CN"/>
        </w:rPr>
        <w:t>c</w:t>
      </w:r>
      <w:r>
        <w:rPr>
          <w:lang w:eastAsia="zh-CN"/>
        </w:rPr>
        <w:t>omplex addition operator</w:t>
      </w:r>
    </w:p>
    <w:p w14:paraId="397B15FD">
      <w:pPr>
        <w:widowControl w:val="0"/>
        <w:snapToGrid w:val="0"/>
        <w:ind w:firstLine="420"/>
        <w:jc w:val="both"/>
        <w:rPr>
          <w:lang w:eastAsia="zh-CN"/>
        </w:rPr>
      </w:pPr>
      <w:r>
        <w:rPr>
          <w:rFonts w:hint="eastAsia"/>
        </w:rPr>
        <w:t>Complex operator=(Complex c2); //</w:t>
      </w:r>
      <w:r>
        <w:rPr>
          <w:rFonts w:hint="eastAsia"/>
          <w:lang w:eastAsia="zh-CN"/>
        </w:rPr>
        <w:t>c</w:t>
      </w:r>
      <w:r>
        <w:rPr>
          <w:lang w:eastAsia="zh-CN"/>
        </w:rPr>
        <w:t>omplex assignment operator</w:t>
      </w:r>
    </w:p>
    <w:p w14:paraId="420754DD">
      <w:pPr>
        <w:widowControl w:val="0"/>
        <w:snapToGrid w:val="0"/>
        <w:jc w:val="both"/>
      </w:pPr>
      <w:r>
        <w:t>};</w:t>
      </w:r>
    </w:p>
    <w:p w14:paraId="2E4F86D7">
      <w:pPr>
        <w:widowControl w:val="0"/>
        <w:snapToGrid w:val="0"/>
        <w:jc w:val="both"/>
      </w:pPr>
      <w:r>
        <w:t>Complex operator+(Complex &amp;a, const Complex &amp;b)</w:t>
      </w:r>
    </w:p>
    <w:p w14:paraId="3BF4B6CE">
      <w:pPr>
        <w:widowControl w:val="0"/>
        <w:snapToGrid w:val="0"/>
        <w:jc w:val="both"/>
      </w:pPr>
      <w:r>
        <w:t xml:space="preserve">{  </w:t>
      </w:r>
    </w:p>
    <w:p w14:paraId="3615C85D">
      <w:pPr>
        <w:widowControl w:val="0"/>
        <w:snapToGrid w:val="0"/>
        <w:ind w:firstLine="420"/>
        <w:jc w:val="both"/>
      </w:pPr>
      <w:r>
        <w:rPr>
          <w:rFonts w:hint="eastAsia"/>
        </w:rPr>
        <w:t>Complex *tmp = new Complex (【             】);</w:t>
      </w:r>
    </w:p>
    <w:p w14:paraId="7CB47538">
      <w:pPr>
        <w:widowControl w:val="0"/>
        <w:snapToGrid w:val="0"/>
        <w:ind w:firstLine="420"/>
        <w:jc w:val="both"/>
      </w:pPr>
      <w:r>
        <w:t>return *tmp;</w:t>
      </w:r>
    </w:p>
    <w:p w14:paraId="3201D297">
      <w:pPr>
        <w:widowControl w:val="0"/>
        <w:snapToGrid w:val="0"/>
        <w:jc w:val="both"/>
      </w:pPr>
      <w:r>
        <w:t>}</w:t>
      </w:r>
    </w:p>
    <w:p w14:paraId="0AF8BE67">
      <w:pPr>
        <w:widowControl w:val="0"/>
        <w:snapToGrid w:val="0"/>
        <w:jc w:val="both"/>
      </w:pPr>
      <w:r>
        <w:t>Complex Complex::operator = (Complex c)</w:t>
      </w:r>
    </w:p>
    <w:p w14:paraId="03AD3D34">
      <w:pPr>
        <w:widowControl w:val="0"/>
        <w:snapToGrid w:val="0"/>
        <w:jc w:val="both"/>
      </w:pPr>
      <w:r>
        <w:t xml:space="preserve">{  </w:t>
      </w:r>
    </w:p>
    <w:p w14:paraId="2811A7D1">
      <w:pPr>
        <w:widowControl w:val="0"/>
        <w:snapToGrid w:val="0"/>
        <w:ind w:firstLine="420"/>
        <w:jc w:val="both"/>
      </w:pPr>
      <w:r>
        <w:t>real = c.real;</w:t>
      </w:r>
    </w:p>
    <w:p w14:paraId="485FD20B">
      <w:pPr>
        <w:widowControl w:val="0"/>
        <w:snapToGrid w:val="0"/>
        <w:ind w:firstLine="420"/>
        <w:jc w:val="both"/>
      </w:pPr>
      <w:r>
        <w:t>image = c.image;</w:t>
      </w:r>
    </w:p>
    <w:p w14:paraId="1F09D706">
      <w:pPr>
        <w:widowControl w:val="0"/>
        <w:snapToGrid w:val="0"/>
        <w:ind w:firstLine="420"/>
        <w:jc w:val="both"/>
      </w:pPr>
      <w:r>
        <w:rPr>
          <w:rFonts w:hint="eastAsia"/>
        </w:rPr>
        <w:t>return ( 【             】);</w:t>
      </w:r>
    </w:p>
    <w:p w14:paraId="345B44A0">
      <w:pPr>
        <w:widowControl w:val="0"/>
        <w:snapToGrid w:val="0"/>
        <w:jc w:val="both"/>
      </w:pPr>
      <w:r>
        <w:t>}</w:t>
      </w:r>
    </w:p>
    <w:p w14:paraId="3EE68078">
      <w:pPr>
        <w:widowControl w:val="0"/>
        <w:snapToGrid w:val="0"/>
        <w:jc w:val="both"/>
        <w:rPr>
          <w:rFonts w:ascii="Times New Roman" w:hAnsi="Times New Roman"/>
          <w:kern w:val="2"/>
          <w:sz w:val="21"/>
          <w:szCs w:val="21"/>
          <w:lang w:eastAsia="zh-CN"/>
        </w:rPr>
      </w:pPr>
    </w:p>
    <w:p w14:paraId="73A5E252">
      <w:pPr>
        <w:snapToGrid w:val="0"/>
        <w:rPr>
          <w:rStyle w:val="9"/>
          <w:rFonts w:cs="Arial"/>
          <w:szCs w:val="24"/>
          <w:lang w:eastAsia="zh-CN"/>
        </w:rPr>
      </w:pPr>
      <w:bookmarkStart w:id="3" w:name="_Hlk102305362"/>
      <w:r>
        <w:rPr>
          <w:rStyle w:val="9"/>
          <w:lang w:eastAsia="zh-CN"/>
        </w:rPr>
        <w:t xml:space="preserve">Section C. </w:t>
      </w:r>
      <w:r>
        <w:rPr>
          <w:rStyle w:val="9"/>
          <w:rFonts w:hint="eastAsia" w:cs="Arial"/>
          <w:szCs w:val="24"/>
          <w:lang w:eastAsia="zh-CN"/>
        </w:rPr>
        <w:t>Reading</w:t>
      </w:r>
      <w:r>
        <w:rPr>
          <w:rStyle w:val="9"/>
          <w:rFonts w:cs="Arial"/>
          <w:szCs w:val="24"/>
          <w:lang w:eastAsia="zh-CN"/>
        </w:rPr>
        <w:t xml:space="preserve"> </w:t>
      </w:r>
      <w:r>
        <w:rPr>
          <w:rStyle w:val="9"/>
          <w:rFonts w:hint="eastAsia" w:cs="Arial"/>
          <w:szCs w:val="24"/>
          <w:lang w:eastAsia="zh-CN"/>
        </w:rPr>
        <w:t>and</w:t>
      </w:r>
      <w:r>
        <w:rPr>
          <w:rStyle w:val="9"/>
          <w:rFonts w:cs="Arial"/>
          <w:szCs w:val="24"/>
          <w:lang w:eastAsia="zh-CN"/>
        </w:rPr>
        <w:t xml:space="preserve"> Write the result. (32 marks in total, 8 marks per question)</w:t>
      </w:r>
    </w:p>
    <w:bookmarkEnd w:id="3"/>
    <w:p w14:paraId="08C1FCE3">
      <w:pPr>
        <w:widowControl w:val="0"/>
        <w:snapToGrid w:val="0"/>
        <w:jc w:val="both"/>
        <w:rPr>
          <w:rFonts w:ascii="Times New Roman" w:hAnsi="Times New Roman"/>
          <w:kern w:val="2"/>
          <w:sz w:val="21"/>
          <w:szCs w:val="21"/>
          <w:lang w:eastAsia="zh-CN"/>
        </w:rPr>
      </w:pPr>
    </w:p>
    <w:p w14:paraId="0A74423C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1, Write the results of the following program.</w:t>
      </w:r>
    </w:p>
    <w:p w14:paraId="5F47E75C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</w:p>
    <w:p w14:paraId="1A8C0F43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class Person</w:t>
      </w:r>
    </w:p>
    <w:p w14:paraId="0A323790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{</w:t>
      </w:r>
    </w:p>
    <w:p w14:paraId="438A47F5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private:</w:t>
      </w:r>
    </w:p>
    <w:p w14:paraId="2AF76822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hint="eastAsia" w:cs="Arial"/>
          <w:b w:val="0"/>
          <w:bCs w:val="0"/>
          <w:szCs w:val="24"/>
        </w:rPr>
        <w:t>　　char name</w:t>
      </w:r>
      <w:ins w:id="22" w:author="lenovo" w:date="2022-05-08T09:21:00Z">
        <w:r>
          <w:rPr>
            <w:rStyle w:val="9"/>
            <w:rFonts w:hint="eastAsia" w:cs="Arial"/>
            <w:b w:val="0"/>
            <w:bCs w:val="0"/>
            <w:szCs w:val="24"/>
            <w:lang w:eastAsia="zh-CN"/>
          </w:rPr>
          <w:t xml:space="preserve"> </w:t>
        </w:r>
      </w:ins>
      <w:ins w:id="23" w:author="lenovo" w:date="2022-05-08T09:21:00Z">
        <w:r>
          <w:rPr>
            <w:rStyle w:val="9"/>
            <w:rFonts w:cs="Arial"/>
            <w:b w:val="0"/>
            <w:bCs w:val="0"/>
            <w:szCs w:val="24"/>
            <w:lang w:eastAsia="zh-CN"/>
          </w:rPr>
          <w:t>[</w:t>
        </w:r>
      </w:ins>
      <w:r>
        <w:rPr>
          <w:rStyle w:val="9"/>
          <w:rFonts w:hint="eastAsia" w:cs="Arial"/>
          <w:b w:val="0"/>
          <w:bCs w:val="0"/>
          <w:szCs w:val="24"/>
        </w:rPr>
        <w:t>20</w:t>
      </w:r>
      <w:ins w:id="24" w:author="lenovo" w:date="2022-05-08T09:21:00Z">
        <w:r>
          <w:rPr>
            <w:rStyle w:val="9"/>
            <w:rFonts w:hint="eastAsia" w:cs="Arial"/>
            <w:b w:val="0"/>
            <w:bCs w:val="0"/>
            <w:szCs w:val="24"/>
            <w:lang w:eastAsia="zh-CN"/>
          </w:rPr>
          <w:t>]</w:t>
        </w:r>
      </w:ins>
      <w:r>
        <w:rPr>
          <w:rStyle w:val="9"/>
          <w:rFonts w:hint="eastAsia" w:cs="Arial"/>
          <w:b w:val="0"/>
          <w:bCs w:val="0"/>
          <w:szCs w:val="24"/>
        </w:rPr>
        <w:t>;</w:t>
      </w:r>
    </w:p>
    <w:p w14:paraId="7062A9EE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public:</w:t>
      </w:r>
    </w:p>
    <w:p w14:paraId="141DF78A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hint="eastAsia" w:cs="Arial"/>
          <w:b w:val="0"/>
          <w:bCs w:val="0"/>
          <w:szCs w:val="24"/>
        </w:rPr>
        <w:t>　　Person(</w:t>
      </w:r>
      <w:ins w:id="25" w:author="lenovo" w:date="2022-05-08T09:25:00Z">
        <w:r>
          <w:rPr>
            <w:rStyle w:val="9"/>
            <w:rFonts w:cs="Arial"/>
            <w:b w:val="0"/>
            <w:bCs w:val="0"/>
            <w:szCs w:val="24"/>
          </w:rPr>
          <w:t xml:space="preserve">const </w:t>
        </w:r>
      </w:ins>
      <w:r>
        <w:rPr>
          <w:rStyle w:val="9"/>
          <w:rFonts w:hint="eastAsia" w:cs="Arial"/>
          <w:b w:val="0"/>
          <w:bCs w:val="0"/>
          <w:szCs w:val="24"/>
        </w:rPr>
        <w:t>char* s){</w:t>
      </w:r>
      <w:ins w:id="26" w:author="lenovo" w:date="2022-05-08T09:20:00Z">
        <w:r>
          <w:rPr>
            <w:rStyle w:val="9"/>
            <w:rFonts w:cs="Arial"/>
            <w:b w:val="0"/>
            <w:bCs w:val="0"/>
            <w:szCs w:val="24"/>
          </w:rPr>
          <w:t xml:space="preserve"> </w:t>
        </w:r>
      </w:ins>
      <w:r>
        <w:rPr>
          <w:rStyle w:val="9"/>
          <w:rFonts w:hint="eastAsia" w:cs="Arial"/>
          <w:b w:val="0"/>
          <w:bCs w:val="0"/>
          <w:szCs w:val="24"/>
        </w:rPr>
        <w:t>strcpy(name,</w:t>
      </w:r>
      <w:ins w:id="27" w:author="lenovo" w:date="2022-05-08T09:21:00Z">
        <w:r>
          <w:rPr>
            <w:rStyle w:val="9"/>
            <w:rFonts w:cs="Arial"/>
            <w:b w:val="0"/>
            <w:bCs w:val="0"/>
            <w:szCs w:val="24"/>
          </w:rPr>
          <w:t xml:space="preserve"> </w:t>
        </w:r>
      </w:ins>
      <w:r>
        <w:rPr>
          <w:rStyle w:val="9"/>
          <w:rFonts w:hint="eastAsia" w:cs="Arial"/>
          <w:b w:val="0"/>
          <w:bCs w:val="0"/>
          <w:szCs w:val="24"/>
        </w:rPr>
        <w:t>s);</w:t>
      </w:r>
      <w:ins w:id="28" w:author="lenovo" w:date="2022-05-08T09:20:00Z">
        <w:r>
          <w:rPr>
            <w:rStyle w:val="9"/>
            <w:rFonts w:cs="Arial"/>
            <w:b w:val="0"/>
            <w:bCs w:val="0"/>
            <w:szCs w:val="24"/>
          </w:rPr>
          <w:t xml:space="preserve"> </w:t>
        </w:r>
      </w:ins>
      <w:r>
        <w:rPr>
          <w:rStyle w:val="9"/>
          <w:rFonts w:hint="eastAsia" w:cs="Arial"/>
          <w:b w:val="0"/>
          <w:bCs w:val="0"/>
          <w:szCs w:val="24"/>
        </w:rPr>
        <w:t>}</w:t>
      </w:r>
    </w:p>
    <w:p w14:paraId="5CAE2825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hint="eastAsia" w:cs="Arial"/>
          <w:b w:val="0"/>
          <w:bCs w:val="0"/>
          <w:szCs w:val="24"/>
        </w:rPr>
        <w:t>　　void display( ){</w:t>
      </w:r>
      <w:ins w:id="29" w:author="lenovo" w:date="2022-05-08T09:21:00Z">
        <w:r>
          <w:rPr>
            <w:rStyle w:val="9"/>
            <w:rFonts w:cs="Arial"/>
            <w:b w:val="0"/>
            <w:bCs w:val="0"/>
            <w:szCs w:val="24"/>
          </w:rPr>
          <w:t xml:space="preserve"> </w:t>
        </w:r>
      </w:ins>
      <w:r>
        <w:rPr>
          <w:rStyle w:val="9"/>
          <w:rFonts w:hint="eastAsia" w:cs="Arial"/>
          <w:b w:val="0"/>
          <w:bCs w:val="0"/>
          <w:szCs w:val="24"/>
        </w:rPr>
        <w:t>cout&lt;&lt;</w:t>
      </w:r>
      <w:ins w:id="30" w:author="lenovo" w:date="2022-05-08T09:20:00Z">
        <w:r>
          <w:rPr>
            <w:rStyle w:val="9"/>
            <w:rFonts w:hint="eastAsia" w:cs="Arial"/>
            <w:b w:val="0"/>
            <w:bCs w:val="0"/>
            <w:szCs w:val="24"/>
            <w:lang w:eastAsia="zh-CN"/>
          </w:rPr>
          <w:t>"</w:t>
        </w:r>
      </w:ins>
      <w:r>
        <w:rPr>
          <w:rStyle w:val="9"/>
          <w:rFonts w:hint="eastAsia" w:cs="Arial"/>
          <w:b w:val="0"/>
          <w:bCs w:val="0"/>
          <w:szCs w:val="24"/>
        </w:rPr>
        <w:t>Name:</w:t>
      </w:r>
      <w:ins w:id="31" w:author="lenovo" w:date="2022-05-08T09:20:00Z">
        <w:r>
          <w:rPr>
            <w:rStyle w:val="9"/>
            <w:rFonts w:hint="eastAsia" w:cs="Arial"/>
            <w:b w:val="0"/>
            <w:bCs w:val="0"/>
            <w:szCs w:val="24"/>
            <w:lang w:eastAsia="zh-CN"/>
          </w:rPr>
          <w:t>"</w:t>
        </w:r>
      </w:ins>
      <w:r>
        <w:rPr>
          <w:rStyle w:val="9"/>
          <w:rFonts w:hint="eastAsia" w:cs="Arial"/>
          <w:b w:val="0"/>
          <w:bCs w:val="0"/>
          <w:szCs w:val="24"/>
        </w:rPr>
        <w:t>&lt;&lt;name&lt;&lt;endl;</w:t>
      </w:r>
      <w:ins w:id="32" w:author="lenovo" w:date="2022-05-08T09:21:00Z">
        <w:r>
          <w:rPr>
            <w:rStyle w:val="9"/>
            <w:rFonts w:cs="Arial"/>
            <w:b w:val="0"/>
            <w:bCs w:val="0"/>
            <w:szCs w:val="24"/>
          </w:rPr>
          <w:t xml:space="preserve"> </w:t>
        </w:r>
      </w:ins>
      <w:r>
        <w:rPr>
          <w:rStyle w:val="9"/>
          <w:rFonts w:hint="eastAsia" w:cs="Arial"/>
          <w:b w:val="0"/>
          <w:bCs w:val="0"/>
          <w:szCs w:val="24"/>
        </w:rPr>
        <w:t>}</w:t>
      </w:r>
    </w:p>
    <w:p w14:paraId="20470A6E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};</w:t>
      </w:r>
    </w:p>
    <w:p w14:paraId="6067E285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class Student:public Person</w:t>
      </w:r>
    </w:p>
    <w:p w14:paraId="0C69E9E0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{</w:t>
      </w:r>
    </w:p>
    <w:p w14:paraId="563DFCE2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hint="eastAsia" w:cs="Arial"/>
          <w:b w:val="0"/>
          <w:bCs w:val="0"/>
          <w:szCs w:val="24"/>
        </w:rPr>
        <w:t>　　int grade;</w:t>
      </w:r>
    </w:p>
    <w:p w14:paraId="231B4105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public:</w:t>
      </w:r>
    </w:p>
    <w:p w14:paraId="679A2B44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hint="eastAsia" w:cs="Arial"/>
          <w:b w:val="0"/>
          <w:bCs w:val="0"/>
          <w:szCs w:val="24"/>
        </w:rPr>
        <w:t>　　Student(</w:t>
      </w:r>
      <w:ins w:id="33" w:author="lenovo" w:date="2022-05-08T09:24:00Z">
        <w:r>
          <w:rPr>
            <w:rStyle w:val="9"/>
            <w:rFonts w:cs="Arial"/>
            <w:b w:val="0"/>
            <w:bCs w:val="0"/>
            <w:szCs w:val="24"/>
          </w:rPr>
          <w:t xml:space="preserve">const </w:t>
        </w:r>
      </w:ins>
      <w:r>
        <w:rPr>
          <w:rStyle w:val="9"/>
          <w:rFonts w:hint="eastAsia" w:cs="Arial"/>
          <w:b w:val="0"/>
          <w:bCs w:val="0"/>
          <w:szCs w:val="24"/>
        </w:rPr>
        <w:t xml:space="preserve">char* s, int g): </w:t>
      </w:r>
      <w:r>
        <w:rPr>
          <w:rStyle w:val="9"/>
          <w:rFonts w:hint="eastAsia" w:cs="Arial"/>
          <w:b w:val="0"/>
          <w:bCs w:val="0"/>
          <w:szCs w:val="24"/>
          <w:lang w:eastAsia="zh-CN"/>
        </w:rPr>
        <w:t>P</w:t>
      </w:r>
      <w:r>
        <w:rPr>
          <w:rStyle w:val="9"/>
          <w:rFonts w:cs="Arial"/>
          <w:b w:val="0"/>
          <w:bCs w:val="0"/>
          <w:szCs w:val="24"/>
          <w:lang w:eastAsia="zh-CN"/>
        </w:rPr>
        <w:t>erson(s)</w:t>
      </w:r>
      <w:r>
        <w:rPr>
          <w:rStyle w:val="9"/>
          <w:rFonts w:hint="eastAsia" w:cs="Arial"/>
          <w:b w:val="0"/>
          <w:bCs w:val="0"/>
          <w:szCs w:val="24"/>
        </w:rPr>
        <w:t>{</w:t>
      </w:r>
      <w:ins w:id="34" w:author="lenovo" w:date="2022-05-08T09:21:00Z">
        <w:r>
          <w:rPr>
            <w:rStyle w:val="9"/>
            <w:rFonts w:cs="Arial"/>
            <w:b w:val="0"/>
            <w:bCs w:val="0"/>
            <w:szCs w:val="24"/>
          </w:rPr>
          <w:t xml:space="preserve"> </w:t>
        </w:r>
      </w:ins>
      <w:r>
        <w:rPr>
          <w:rStyle w:val="9"/>
          <w:rFonts w:hint="eastAsia" w:cs="Arial"/>
          <w:b w:val="0"/>
          <w:bCs w:val="0"/>
          <w:szCs w:val="24"/>
        </w:rPr>
        <w:t>grade</w:t>
      </w:r>
      <w:ins w:id="35" w:author="lenovo" w:date="2022-05-08T09:21:00Z">
        <w:r>
          <w:rPr>
            <w:rStyle w:val="9"/>
            <w:rFonts w:cs="Arial"/>
            <w:b w:val="0"/>
            <w:bCs w:val="0"/>
            <w:szCs w:val="24"/>
          </w:rPr>
          <w:t xml:space="preserve"> </w:t>
        </w:r>
      </w:ins>
      <w:r>
        <w:rPr>
          <w:rStyle w:val="9"/>
          <w:rFonts w:hint="eastAsia" w:cs="Arial"/>
          <w:b w:val="0"/>
          <w:bCs w:val="0"/>
          <w:szCs w:val="24"/>
        </w:rPr>
        <w:t>=</w:t>
      </w:r>
      <w:ins w:id="36" w:author="lenovo" w:date="2022-05-08T09:21:00Z">
        <w:r>
          <w:rPr>
            <w:rStyle w:val="9"/>
            <w:rFonts w:cs="Arial"/>
            <w:b w:val="0"/>
            <w:bCs w:val="0"/>
            <w:szCs w:val="24"/>
          </w:rPr>
          <w:t xml:space="preserve"> </w:t>
        </w:r>
      </w:ins>
      <w:r>
        <w:rPr>
          <w:rStyle w:val="9"/>
          <w:rFonts w:hint="eastAsia" w:cs="Arial"/>
          <w:b w:val="0"/>
          <w:bCs w:val="0"/>
          <w:szCs w:val="24"/>
        </w:rPr>
        <w:t>g;</w:t>
      </w:r>
      <w:ins w:id="37" w:author="lenovo" w:date="2022-05-08T09:21:00Z">
        <w:r>
          <w:rPr>
            <w:rStyle w:val="9"/>
            <w:rFonts w:cs="Arial"/>
            <w:b w:val="0"/>
            <w:bCs w:val="0"/>
            <w:szCs w:val="24"/>
          </w:rPr>
          <w:t xml:space="preserve"> </w:t>
        </w:r>
      </w:ins>
      <w:r>
        <w:rPr>
          <w:rStyle w:val="9"/>
          <w:rFonts w:hint="eastAsia" w:cs="Arial"/>
          <w:b w:val="0"/>
          <w:bCs w:val="0"/>
          <w:szCs w:val="24"/>
        </w:rPr>
        <w:t>}</w:t>
      </w:r>
    </w:p>
    <w:p w14:paraId="207AB05D">
      <w:pPr>
        <w:widowControl w:val="0"/>
        <w:snapToGrid w:val="0"/>
        <w:ind w:firstLine="42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void display( )</w:t>
      </w:r>
    </w:p>
    <w:p w14:paraId="1DCC9F67">
      <w:pPr>
        <w:widowControl w:val="0"/>
        <w:snapToGrid w:val="0"/>
        <w:ind w:firstLine="42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{</w:t>
      </w:r>
    </w:p>
    <w:p w14:paraId="4E0BEE0F">
      <w:pPr>
        <w:widowControl w:val="0"/>
        <w:snapToGrid w:val="0"/>
        <w:ind w:firstLine="42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hint="eastAsia" w:cs="Arial"/>
          <w:b w:val="0"/>
          <w:bCs w:val="0"/>
          <w:szCs w:val="24"/>
        </w:rPr>
        <w:t>　　</w:t>
      </w:r>
      <w:r>
        <w:rPr>
          <w:rStyle w:val="9"/>
          <w:rFonts w:hint="eastAsia" w:cs="Arial"/>
          <w:b w:val="0"/>
          <w:bCs w:val="0"/>
          <w:szCs w:val="24"/>
          <w:lang w:eastAsia="zh-CN"/>
        </w:rPr>
        <w:t>P</w:t>
      </w:r>
      <w:r>
        <w:rPr>
          <w:rStyle w:val="9"/>
          <w:rFonts w:cs="Arial"/>
          <w:b w:val="0"/>
          <w:bCs w:val="0"/>
          <w:szCs w:val="24"/>
          <w:lang w:eastAsia="zh-CN"/>
        </w:rPr>
        <w:t>erson::display()</w:t>
      </w:r>
      <w:r>
        <w:rPr>
          <w:rStyle w:val="9"/>
          <w:rFonts w:hint="eastAsia" w:cs="Arial"/>
          <w:b w:val="0"/>
          <w:bCs w:val="0"/>
          <w:szCs w:val="24"/>
        </w:rPr>
        <w:t>;</w:t>
      </w:r>
    </w:p>
    <w:p w14:paraId="3AB8A5C4">
      <w:pPr>
        <w:widowControl w:val="0"/>
        <w:snapToGrid w:val="0"/>
        <w:ind w:firstLine="42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hint="eastAsia" w:cs="Arial"/>
          <w:b w:val="0"/>
          <w:bCs w:val="0"/>
          <w:szCs w:val="24"/>
        </w:rPr>
        <w:t>　　cout&lt;&lt;</w:t>
      </w:r>
      <w:ins w:id="38" w:author="lenovo" w:date="2022-05-08T09:21:00Z">
        <w:r>
          <w:rPr>
            <w:rStyle w:val="9"/>
            <w:rFonts w:hint="eastAsia" w:cs="Arial"/>
            <w:b w:val="0"/>
            <w:bCs w:val="0"/>
            <w:szCs w:val="24"/>
            <w:lang w:eastAsia="zh-CN"/>
          </w:rPr>
          <w:t>"</w:t>
        </w:r>
      </w:ins>
      <w:r>
        <w:rPr>
          <w:rStyle w:val="9"/>
          <w:rFonts w:hint="eastAsia" w:cs="Arial"/>
          <w:b w:val="0"/>
          <w:bCs w:val="0"/>
          <w:szCs w:val="24"/>
        </w:rPr>
        <w:t>Grade:</w:t>
      </w:r>
      <w:ins w:id="39" w:author="lenovo" w:date="2022-05-08T09:21:00Z">
        <w:r>
          <w:rPr>
            <w:rStyle w:val="9"/>
            <w:rFonts w:hint="eastAsia" w:cs="Arial"/>
            <w:b w:val="0"/>
            <w:bCs w:val="0"/>
            <w:szCs w:val="24"/>
            <w:lang w:eastAsia="zh-CN"/>
          </w:rPr>
          <w:t>"</w:t>
        </w:r>
      </w:ins>
      <w:r>
        <w:rPr>
          <w:rStyle w:val="9"/>
          <w:rFonts w:hint="eastAsia" w:cs="Arial"/>
          <w:b w:val="0"/>
          <w:bCs w:val="0"/>
          <w:szCs w:val="24"/>
        </w:rPr>
        <w:t>&lt;&lt;grade&lt;&lt;endl;</w:t>
      </w:r>
    </w:p>
    <w:p w14:paraId="58BC34C1">
      <w:pPr>
        <w:widowControl w:val="0"/>
        <w:snapToGrid w:val="0"/>
        <w:ind w:firstLine="42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}</w:t>
      </w:r>
    </w:p>
    <w:p w14:paraId="4740C72D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};</w:t>
      </w:r>
    </w:p>
    <w:p w14:paraId="1B25D4E1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void main( )</w:t>
      </w:r>
    </w:p>
    <w:p w14:paraId="156472D0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{</w:t>
      </w:r>
    </w:p>
    <w:p w14:paraId="49955C72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hint="eastAsia" w:cs="Arial"/>
          <w:b w:val="0"/>
          <w:bCs w:val="0"/>
          <w:szCs w:val="24"/>
        </w:rPr>
        <w:t>　　Student s(</w:t>
      </w:r>
      <w:ins w:id="40" w:author="lenovo" w:date="2022-05-08T09:22:00Z">
        <w:r>
          <w:rPr>
            <w:rStyle w:val="9"/>
            <w:rFonts w:hint="eastAsia" w:cs="Arial"/>
            <w:b w:val="0"/>
            <w:bCs w:val="0"/>
            <w:szCs w:val="24"/>
            <w:lang w:eastAsia="zh-CN"/>
          </w:rPr>
          <w:t>"</w:t>
        </w:r>
      </w:ins>
      <w:r>
        <w:rPr>
          <w:rStyle w:val="9"/>
          <w:rFonts w:hint="eastAsia" w:cs="Arial"/>
          <w:b w:val="0"/>
          <w:bCs w:val="0"/>
          <w:szCs w:val="24"/>
        </w:rPr>
        <w:t>Smith</w:t>
      </w:r>
      <w:ins w:id="41" w:author="lenovo" w:date="2022-05-08T09:22:00Z">
        <w:r>
          <w:rPr>
            <w:rStyle w:val="9"/>
            <w:rFonts w:hint="eastAsia" w:cs="Arial"/>
            <w:b w:val="0"/>
            <w:bCs w:val="0"/>
            <w:szCs w:val="24"/>
            <w:lang w:eastAsia="zh-CN"/>
          </w:rPr>
          <w:t>"</w:t>
        </w:r>
      </w:ins>
      <w:r>
        <w:rPr>
          <w:rStyle w:val="9"/>
          <w:rFonts w:hint="eastAsia" w:cs="Arial"/>
          <w:b w:val="0"/>
          <w:bCs w:val="0"/>
          <w:szCs w:val="24"/>
        </w:rPr>
        <w:t>,90);</w:t>
      </w:r>
    </w:p>
    <w:p w14:paraId="020854D0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hint="eastAsia" w:cs="Arial"/>
          <w:b w:val="0"/>
          <w:bCs w:val="0"/>
          <w:szCs w:val="24"/>
        </w:rPr>
        <w:t>　　s.display( );</w:t>
      </w:r>
    </w:p>
    <w:p w14:paraId="30EC0D83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}</w:t>
      </w:r>
    </w:p>
    <w:p w14:paraId="0E91F170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</w:p>
    <w:p w14:paraId="7E4BB6B9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hint="eastAsia" w:cs="Arial"/>
          <w:b w:val="0"/>
          <w:bCs w:val="0"/>
          <w:szCs w:val="24"/>
          <w:lang w:eastAsia="zh-CN"/>
        </w:rPr>
        <w:t>2</w:t>
      </w:r>
      <w:r>
        <w:rPr>
          <w:rStyle w:val="9"/>
          <w:rFonts w:cs="Arial"/>
          <w:b w:val="0"/>
          <w:bCs w:val="0"/>
          <w:szCs w:val="24"/>
          <w:lang w:eastAsia="zh-CN"/>
        </w:rPr>
        <w:t xml:space="preserve">, </w:t>
      </w:r>
      <w:r>
        <w:rPr>
          <w:rStyle w:val="9"/>
          <w:rFonts w:cs="Arial"/>
          <w:b w:val="0"/>
          <w:bCs w:val="0"/>
          <w:szCs w:val="24"/>
        </w:rPr>
        <w:t>Write the results of the following program.</w:t>
      </w:r>
    </w:p>
    <w:p w14:paraId="2604E0B6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  <w:lang w:eastAsia="zh-CN"/>
        </w:rPr>
      </w:pPr>
    </w:p>
    <w:p w14:paraId="59D2DE19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class CStudent</w:t>
      </w:r>
    </w:p>
    <w:p w14:paraId="099F47B1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{</w:t>
      </w:r>
    </w:p>
    <w:p w14:paraId="3E8E0647">
      <w:pPr>
        <w:widowControl w:val="0"/>
        <w:snapToGrid w:val="0"/>
        <w:ind w:firstLine="42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int sno;</w:t>
      </w:r>
    </w:p>
    <w:p w14:paraId="69939560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public:</w:t>
      </w:r>
    </w:p>
    <w:p w14:paraId="5DD67DEF">
      <w:pPr>
        <w:widowControl w:val="0"/>
        <w:snapToGrid w:val="0"/>
        <w:ind w:firstLine="42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static int stuCount;</w:t>
      </w:r>
    </w:p>
    <w:p w14:paraId="08AA0F8C">
      <w:pPr>
        <w:widowControl w:val="0"/>
        <w:snapToGrid w:val="0"/>
        <w:ind w:firstLine="42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CStudent() { stuCount++; }</w:t>
      </w:r>
    </w:p>
    <w:p w14:paraId="7F23198A">
      <w:pPr>
        <w:widowControl w:val="0"/>
        <w:snapToGrid w:val="0"/>
        <w:ind w:firstLine="42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CStudent(int sno):sno(sno) { stuCount++;}</w:t>
      </w:r>
    </w:p>
    <w:p w14:paraId="0097BF5E">
      <w:pPr>
        <w:widowControl w:val="0"/>
        <w:snapToGrid w:val="0"/>
        <w:ind w:firstLine="42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~CStudent(){}</w:t>
      </w:r>
    </w:p>
    <w:p w14:paraId="589532EB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};</w:t>
      </w:r>
    </w:p>
    <w:p w14:paraId="6ECF3CEF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int CStudent::stuCount = 0;</w:t>
      </w:r>
    </w:p>
    <w:p w14:paraId="1F6180C8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int main()</w:t>
      </w:r>
    </w:p>
    <w:p w14:paraId="7A96381E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{</w:t>
      </w:r>
    </w:p>
    <w:p w14:paraId="6FF3D154">
      <w:pPr>
        <w:widowControl w:val="0"/>
        <w:snapToGrid w:val="0"/>
        <w:ind w:firstLine="42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CStudent stu1(1);</w:t>
      </w:r>
    </w:p>
    <w:p w14:paraId="77B27C39">
      <w:pPr>
        <w:widowControl w:val="0"/>
        <w:snapToGrid w:val="0"/>
        <w:ind w:firstLine="42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cout&lt;&lt;stu1.stuCount&lt;&lt;endl;</w:t>
      </w:r>
    </w:p>
    <w:p w14:paraId="15548887">
      <w:pPr>
        <w:widowControl w:val="0"/>
        <w:snapToGrid w:val="0"/>
        <w:ind w:firstLine="42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CStudent *pstu = new CStudent[2];  //pstu points to an array containing two objects</w:t>
      </w:r>
    </w:p>
    <w:p w14:paraId="67065338">
      <w:pPr>
        <w:widowControl w:val="0"/>
        <w:snapToGrid w:val="0"/>
        <w:ind w:firstLine="42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cout&lt;&lt;stu1.stuCount;</w:t>
      </w:r>
    </w:p>
    <w:p w14:paraId="0F37731C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}</w:t>
      </w:r>
    </w:p>
    <w:p w14:paraId="22B9E257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</w:p>
    <w:p w14:paraId="6D7D7881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3, Write the results of the following program.</w:t>
      </w:r>
    </w:p>
    <w:p w14:paraId="651B7D17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</w:p>
    <w:p w14:paraId="2D243207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class A{</w:t>
      </w:r>
    </w:p>
    <w:p w14:paraId="60A00E95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ab/>
      </w:r>
      <w:r>
        <w:rPr>
          <w:rStyle w:val="9"/>
          <w:rFonts w:cs="Arial"/>
          <w:b w:val="0"/>
          <w:bCs w:val="0"/>
          <w:szCs w:val="24"/>
        </w:rPr>
        <w:t>int a;</w:t>
      </w:r>
    </w:p>
    <w:p w14:paraId="775C5460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public:</w:t>
      </w:r>
    </w:p>
    <w:p w14:paraId="2C1DD672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ab/>
      </w:r>
      <w:r>
        <w:rPr>
          <w:rStyle w:val="9"/>
          <w:rFonts w:cs="Arial"/>
          <w:b w:val="0"/>
          <w:bCs w:val="0"/>
          <w:szCs w:val="24"/>
        </w:rPr>
        <w:t>A(int aa=0){ a=aa; cout&lt;&lt;"a="&lt;&lt;a&lt;&lt;endl; }</w:t>
      </w:r>
    </w:p>
    <w:p w14:paraId="0FB898BA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};</w:t>
      </w:r>
    </w:p>
    <w:p w14:paraId="37C7CBB9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class B:public A{</w:t>
      </w:r>
    </w:p>
    <w:p w14:paraId="06DF3BDF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ab/>
      </w:r>
      <w:r>
        <w:rPr>
          <w:rStyle w:val="9"/>
          <w:rFonts w:cs="Arial"/>
          <w:b w:val="0"/>
          <w:bCs w:val="0"/>
          <w:szCs w:val="24"/>
        </w:rPr>
        <w:t>int b;</w:t>
      </w:r>
    </w:p>
    <w:p w14:paraId="3D088E50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public:</w:t>
      </w:r>
    </w:p>
    <w:p w14:paraId="0C4864AA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ab/>
      </w:r>
      <w:r>
        <w:rPr>
          <w:rStyle w:val="9"/>
          <w:rFonts w:cs="Arial"/>
          <w:b w:val="0"/>
          <w:bCs w:val="0"/>
          <w:szCs w:val="24"/>
        </w:rPr>
        <w:t>B( ){ cout&lt;&lt;"C default constructor"&lt;&lt;endl; }</w:t>
      </w:r>
    </w:p>
    <w:p w14:paraId="504A79D1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ab/>
      </w:r>
      <w:r>
        <w:rPr>
          <w:rStyle w:val="9"/>
          <w:rFonts w:cs="Arial"/>
          <w:b w:val="0"/>
          <w:bCs w:val="0"/>
          <w:szCs w:val="24"/>
        </w:rPr>
        <w:t xml:space="preserve">B(int i, int j):A(i),b(j){ cout&lt;&lt;"C constructor"&lt;&lt;endl; } </w:t>
      </w:r>
    </w:p>
    <w:p w14:paraId="54301945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};</w:t>
      </w:r>
    </w:p>
    <w:p w14:paraId="54465DCE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int main()</w:t>
      </w:r>
    </w:p>
    <w:p w14:paraId="2A899DB3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{</w:t>
      </w:r>
    </w:p>
    <w:p w14:paraId="7C73AB26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ab/>
      </w:r>
      <w:r>
        <w:rPr>
          <w:rStyle w:val="9"/>
          <w:rFonts w:cs="Arial"/>
          <w:b w:val="0"/>
          <w:bCs w:val="0"/>
          <w:szCs w:val="24"/>
        </w:rPr>
        <w:t>B b1;</w:t>
      </w:r>
    </w:p>
    <w:p w14:paraId="7C79C9CF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ab/>
      </w:r>
      <w:r>
        <w:rPr>
          <w:rStyle w:val="9"/>
          <w:rFonts w:cs="Arial"/>
          <w:b w:val="0"/>
          <w:bCs w:val="0"/>
          <w:szCs w:val="24"/>
        </w:rPr>
        <w:t xml:space="preserve">B b2(5, 6);  </w:t>
      </w:r>
    </w:p>
    <w:p w14:paraId="0FA5C561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}</w:t>
      </w:r>
    </w:p>
    <w:p w14:paraId="0A426910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</w:p>
    <w:p w14:paraId="342D92AE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4, Write the results of the following program.</w:t>
      </w:r>
    </w:p>
    <w:p w14:paraId="27E67C20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</w:p>
    <w:p w14:paraId="41B7E535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class CStudent{</w:t>
      </w:r>
    </w:p>
    <w:p w14:paraId="46E0E876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 xml:space="preserve">    int sno;</w:t>
      </w:r>
    </w:p>
    <w:p w14:paraId="3D42D846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 xml:space="preserve">public:    </w:t>
      </w:r>
    </w:p>
    <w:p w14:paraId="486FD45D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CStudent(int sno):sno(sno) { }</w:t>
      </w:r>
    </w:p>
    <w:p w14:paraId="0532D2F3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 xml:space="preserve">    CStudent():sno(0){}</w:t>
      </w:r>
    </w:p>
    <w:p w14:paraId="09D35B9E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 xml:space="preserve">    CStudent(CStudent&amp; stu){ sno = stu.sno+1;}</w:t>
      </w:r>
    </w:p>
    <w:p w14:paraId="0C6E7DBD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 xml:space="preserve">    void display(){ cout&lt;&lt;sno&lt;&lt;endl; }</w:t>
      </w:r>
    </w:p>
    <w:p w14:paraId="05DA7E20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 xml:space="preserve">    void display( CStudent s ){ cout&lt;&lt;s.sno&lt;&lt;endl; }</w:t>
      </w:r>
    </w:p>
    <w:p w14:paraId="2A254986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 xml:space="preserve">    ~CStudent(){}</w:t>
      </w:r>
    </w:p>
    <w:p w14:paraId="7382607C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};</w:t>
      </w:r>
    </w:p>
    <w:p w14:paraId="6BBC67D6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 xml:space="preserve">int main(){    </w:t>
      </w:r>
    </w:p>
    <w:p w14:paraId="35E86112">
      <w:pPr>
        <w:widowControl w:val="0"/>
        <w:snapToGrid w:val="0"/>
        <w:ind w:firstLine="42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 xml:space="preserve">CStudent stu1(1);   </w:t>
      </w:r>
    </w:p>
    <w:p w14:paraId="2EE0D1C5">
      <w:pPr>
        <w:widowControl w:val="0"/>
        <w:snapToGrid w:val="0"/>
        <w:ind w:firstLine="42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 xml:space="preserve">stu1.display(); </w:t>
      </w:r>
    </w:p>
    <w:p w14:paraId="01DC516E">
      <w:pPr>
        <w:widowControl w:val="0"/>
        <w:snapToGrid w:val="0"/>
        <w:ind w:firstLine="42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stu1.display(stu1);</w:t>
      </w:r>
    </w:p>
    <w:p w14:paraId="1FADB359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}</w:t>
      </w:r>
    </w:p>
    <w:p w14:paraId="1AD5C68C">
      <w:pPr>
        <w:widowControl w:val="0"/>
        <w:snapToGrid w:val="0"/>
        <w:jc w:val="both"/>
        <w:rPr>
          <w:rFonts w:ascii="Times New Roman" w:hAnsi="Times New Roman"/>
          <w:kern w:val="2"/>
          <w:sz w:val="21"/>
          <w:szCs w:val="21"/>
          <w:lang w:eastAsia="zh-CN"/>
        </w:rPr>
      </w:pPr>
    </w:p>
    <w:p w14:paraId="2C6485A5">
      <w:pPr>
        <w:widowControl w:val="0"/>
        <w:snapToGrid w:val="0"/>
        <w:jc w:val="both"/>
        <w:rPr>
          <w:rStyle w:val="9"/>
          <w:rFonts w:cs="Arial"/>
          <w:szCs w:val="24"/>
        </w:rPr>
      </w:pPr>
      <w:bookmarkStart w:id="4" w:name="_Hlk102313272"/>
      <w:r>
        <w:rPr>
          <w:rFonts w:cs="Arial"/>
          <w:b/>
          <w:bCs/>
          <w:szCs w:val="24"/>
        </w:rPr>
        <w:t xml:space="preserve">Section D. </w:t>
      </w:r>
      <w:r>
        <w:rPr>
          <w:rStyle w:val="9"/>
          <w:rFonts w:cs="Arial"/>
          <w:szCs w:val="24"/>
          <w:lang w:eastAsia="zh-CN"/>
        </w:rPr>
        <w:t xml:space="preserve">Programming </w:t>
      </w:r>
      <w:r>
        <w:rPr>
          <w:rStyle w:val="9"/>
          <w:rFonts w:hint="eastAsia" w:cs="Arial"/>
          <w:szCs w:val="24"/>
          <w:lang w:eastAsia="zh-CN"/>
        </w:rPr>
        <w:t>(</w:t>
      </w:r>
      <w:r>
        <w:rPr>
          <w:rStyle w:val="9"/>
          <w:rFonts w:cs="Arial"/>
          <w:szCs w:val="24"/>
          <w:lang w:eastAsia="zh-CN"/>
        </w:rPr>
        <w:t>14</w:t>
      </w:r>
      <w:r>
        <w:rPr>
          <w:rStyle w:val="9"/>
          <w:rFonts w:cs="Arial"/>
          <w:szCs w:val="24"/>
        </w:rPr>
        <w:t xml:space="preserve"> marks in total</w:t>
      </w:r>
      <w:r>
        <w:rPr>
          <w:rStyle w:val="9"/>
          <w:rFonts w:hint="eastAsia" w:cs="Arial"/>
          <w:szCs w:val="24"/>
          <w:lang w:eastAsia="zh-CN"/>
        </w:rPr>
        <w:t>)</w:t>
      </w:r>
    </w:p>
    <w:bookmarkEnd w:id="4"/>
    <w:p w14:paraId="2767C46A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 xml:space="preserve">1, Design abstract classes and derived </w:t>
      </w:r>
      <w:ins w:id="42" w:author="lenovo" w:date="2022-05-08T09:26:00Z">
        <w:r>
          <w:rPr>
            <w:rStyle w:val="9"/>
            <w:rFonts w:cs="Arial"/>
            <w:b w:val="0"/>
            <w:bCs w:val="0"/>
            <w:szCs w:val="24"/>
          </w:rPr>
          <w:t>classes:</w:t>
        </w:r>
      </w:ins>
    </w:p>
    <w:p w14:paraId="5E645A97">
      <w:pPr>
        <w:pStyle w:val="16"/>
        <w:widowControl w:val="0"/>
        <w:numPr>
          <w:ilvl w:val="0"/>
          <w:numId w:val="1"/>
        </w:numPr>
        <w:snapToGrid w:val="0"/>
        <w:ind w:firstLineChars="0"/>
        <w:jc w:val="both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Define abstract class CShape, it contains:</w:t>
      </w:r>
    </w:p>
    <w:p w14:paraId="0B3BA5DC">
      <w:pPr>
        <w:pStyle w:val="16"/>
        <w:widowControl w:val="0"/>
        <w:numPr>
          <w:ilvl w:val="1"/>
          <w:numId w:val="1"/>
        </w:numPr>
        <w:snapToGrid w:val="0"/>
        <w:ind w:firstLineChars="0"/>
        <w:jc w:val="both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GetArea(): pure virtual function for calculating area.</w:t>
      </w:r>
    </w:p>
    <w:p w14:paraId="30F0E775">
      <w:pPr>
        <w:pStyle w:val="16"/>
        <w:widowControl w:val="0"/>
        <w:numPr>
          <w:ilvl w:val="1"/>
          <w:numId w:val="1"/>
        </w:numPr>
        <w:snapToGrid w:val="0"/>
        <w:ind w:firstLineChars="0"/>
        <w:jc w:val="both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GetPerimeter(): pure virtual function for calculating the perimeter of an object.</w:t>
      </w:r>
    </w:p>
    <w:p w14:paraId="1B80F128">
      <w:pPr>
        <w:pStyle w:val="16"/>
        <w:widowControl w:val="0"/>
        <w:numPr>
          <w:ilvl w:val="0"/>
          <w:numId w:val="1"/>
        </w:numPr>
        <w:snapToGrid w:val="0"/>
        <w:ind w:firstLineChars="0"/>
        <w:jc w:val="both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Derived class CRectangle, it contains:</w:t>
      </w:r>
    </w:p>
    <w:p w14:paraId="7B56E3E9">
      <w:pPr>
        <w:pStyle w:val="16"/>
        <w:widowControl w:val="0"/>
        <w:numPr>
          <w:ilvl w:val="1"/>
          <w:numId w:val="1"/>
        </w:numPr>
        <w:snapToGrid w:val="0"/>
        <w:ind w:firstLineChars="0"/>
        <w:jc w:val="both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Derived from class CShape.</w:t>
      </w:r>
    </w:p>
    <w:p w14:paraId="77685863">
      <w:pPr>
        <w:pStyle w:val="16"/>
        <w:widowControl w:val="0"/>
        <w:numPr>
          <w:ilvl w:val="1"/>
          <w:numId w:val="1"/>
        </w:numPr>
        <w:snapToGrid w:val="0"/>
        <w:ind w:firstLineChars="0"/>
        <w:jc w:val="both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Data members: length, width.</w:t>
      </w:r>
    </w:p>
    <w:p w14:paraId="0BC93E2C">
      <w:pPr>
        <w:pStyle w:val="16"/>
        <w:widowControl w:val="0"/>
        <w:numPr>
          <w:ilvl w:val="1"/>
          <w:numId w:val="1"/>
        </w:numPr>
        <w:snapToGrid w:val="0"/>
        <w:ind w:firstLineChars="0"/>
        <w:jc w:val="both"/>
        <w:rPr>
          <w:rFonts w:cs="Arial"/>
          <w:szCs w:val="24"/>
          <w:lang w:eastAsia="zh-CN"/>
        </w:rPr>
      </w:pPr>
      <w:r>
        <w:rPr>
          <w:rFonts w:hint="eastAsia" w:cs="Arial"/>
          <w:szCs w:val="24"/>
          <w:lang w:eastAsia="zh-CN"/>
        </w:rPr>
        <w:t>I</w:t>
      </w:r>
      <w:r>
        <w:rPr>
          <w:rFonts w:cs="Arial"/>
          <w:szCs w:val="24"/>
          <w:lang w:eastAsia="zh-CN"/>
        </w:rPr>
        <w:t>mplement GetArea() and GetPerimeter() functions.</w:t>
      </w:r>
    </w:p>
    <w:p w14:paraId="4B0591A6">
      <w:pPr>
        <w:pStyle w:val="16"/>
        <w:widowControl w:val="0"/>
        <w:numPr>
          <w:ilvl w:val="0"/>
          <w:numId w:val="1"/>
        </w:numPr>
        <w:snapToGrid w:val="0"/>
        <w:ind w:firstLineChars="0"/>
        <w:jc w:val="both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Derived class CCircle, it contains:</w:t>
      </w:r>
    </w:p>
    <w:p w14:paraId="660DF6BA">
      <w:pPr>
        <w:pStyle w:val="16"/>
        <w:widowControl w:val="0"/>
        <w:numPr>
          <w:ilvl w:val="1"/>
          <w:numId w:val="1"/>
        </w:numPr>
        <w:snapToGrid w:val="0"/>
        <w:ind w:firstLineChars="0"/>
        <w:jc w:val="both"/>
        <w:rPr>
          <w:rFonts w:cs="Arial"/>
          <w:color w:val="auto"/>
          <w:szCs w:val="24"/>
          <w:u w:val="none"/>
          <w:lang w:eastAsia="zh-CN"/>
        </w:rPr>
      </w:pPr>
      <w:r>
        <w:rPr>
          <w:rFonts w:hint="eastAsia" w:cs="Arial"/>
          <w:color w:val="auto"/>
          <w:szCs w:val="24"/>
          <w:u w:val="none"/>
          <w:lang w:eastAsia="zh-CN"/>
        </w:rPr>
        <w:t>D</w:t>
      </w:r>
      <w:r>
        <w:rPr>
          <w:rFonts w:cs="Arial"/>
          <w:color w:val="auto"/>
          <w:szCs w:val="24"/>
          <w:u w:val="none"/>
          <w:lang w:eastAsia="zh-CN"/>
        </w:rPr>
        <w:t>erived from class CShape.</w:t>
      </w:r>
    </w:p>
    <w:p w14:paraId="5BDE2A85">
      <w:pPr>
        <w:pStyle w:val="16"/>
        <w:widowControl w:val="0"/>
        <w:numPr>
          <w:ilvl w:val="1"/>
          <w:numId w:val="1"/>
        </w:numPr>
        <w:snapToGrid w:val="0"/>
        <w:ind w:firstLineChars="0"/>
        <w:jc w:val="both"/>
        <w:rPr>
          <w:ins w:id="43" w:author="lenovo" w:date="2022-05-08T09:28:00Z"/>
          <w:rFonts w:cs="Arial"/>
          <w:color w:val="auto"/>
          <w:szCs w:val="24"/>
          <w:u w:val="none"/>
          <w:lang w:eastAsia="zh-CN"/>
        </w:rPr>
      </w:pPr>
      <w:r>
        <w:rPr>
          <w:rFonts w:cs="Arial"/>
          <w:color w:val="auto"/>
          <w:szCs w:val="24"/>
          <w:u w:val="none"/>
          <w:lang w:eastAsia="zh-CN"/>
        </w:rPr>
        <w:t>Data member: radius.</w:t>
      </w:r>
    </w:p>
    <w:p w14:paraId="75953F4D">
      <w:pPr>
        <w:pStyle w:val="16"/>
        <w:widowControl w:val="0"/>
        <w:numPr>
          <w:ilvl w:val="1"/>
          <w:numId w:val="1"/>
        </w:numPr>
        <w:snapToGrid w:val="0"/>
        <w:ind w:firstLineChars="0"/>
        <w:jc w:val="both"/>
        <w:rPr>
          <w:rFonts w:cs="Arial"/>
          <w:color w:val="auto"/>
          <w:szCs w:val="24"/>
          <w:u w:val="none"/>
          <w:lang w:eastAsia="zh-CN"/>
        </w:rPr>
      </w:pPr>
      <w:ins w:id="44" w:author="lenovo" w:date="2022-05-08T09:28:00Z">
        <w:r>
          <w:rPr>
            <w:rFonts w:hint="eastAsia" w:cs="Arial"/>
            <w:color w:val="auto"/>
            <w:szCs w:val="24"/>
            <w:u w:val="none"/>
            <w:lang w:eastAsia="zh-CN"/>
          </w:rPr>
          <w:t>I</w:t>
        </w:r>
      </w:ins>
      <w:ins w:id="45" w:author="lenovo" w:date="2022-05-08T09:28:00Z">
        <w:r>
          <w:rPr>
            <w:rFonts w:cs="Arial"/>
            <w:color w:val="auto"/>
            <w:szCs w:val="24"/>
            <w:u w:val="none"/>
            <w:lang w:eastAsia="zh-CN"/>
          </w:rPr>
          <w:t>mplement GetArea() and GetPerimeter() functions.</w:t>
        </w:r>
      </w:ins>
    </w:p>
    <w:p w14:paraId="2D9DB0F3">
      <w:pPr>
        <w:pStyle w:val="16"/>
        <w:widowControl w:val="0"/>
        <w:numPr>
          <w:ilvl w:val="0"/>
          <w:numId w:val="1"/>
        </w:numPr>
        <w:snapToGrid w:val="0"/>
        <w:ind w:firstLineChars="0"/>
        <w:jc w:val="both"/>
        <w:rPr>
          <w:rFonts w:cs="Arial"/>
          <w:color w:val="auto"/>
          <w:szCs w:val="24"/>
          <w:u w:val="none"/>
          <w:lang w:eastAsia="zh-CN"/>
        </w:rPr>
      </w:pPr>
      <w:r>
        <w:rPr>
          <w:rFonts w:cs="Arial"/>
          <w:color w:val="auto"/>
          <w:szCs w:val="24"/>
          <w:u w:val="none"/>
          <w:lang w:eastAsia="zh-CN"/>
        </w:rPr>
        <w:t>Declare the base class pointer and derived class object in the main function, and call the member functions GetArea() and GetPerimeter() of different objects through the base class pointer.</w:t>
      </w:r>
    </w:p>
    <w:p w14:paraId="1C6D4200">
      <w:pPr>
        <w:pStyle w:val="16"/>
        <w:widowControl w:val="0"/>
        <w:numPr>
          <w:ilvl w:val="0"/>
          <w:numId w:val="1"/>
        </w:numPr>
        <w:snapToGrid w:val="0"/>
        <w:ind w:firstLineChars="0"/>
        <w:jc w:val="both"/>
        <w:rPr>
          <w:rFonts w:cs="Arial"/>
          <w:color w:val="auto"/>
          <w:szCs w:val="24"/>
          <w:u w:val="none"/>
          <w:lang w:eastAsia="zh-CN"/>
        </w:rPr>
      </w:pPr>
      <w:ins w:id="46" w:author="lenovo" w:date="2022-05-08T09:31:00Z">
        <w:r>
          <w:rPr>
            <w:rFonts w:hint="eastAsia" w:cs="Arial"/>
            <w:color w:val="auto"/>
            <w:szCs w:val="24"/>
            <w:u w:val="none"/>
            <w:lang w:eastAsia="zh-CN"/>
          </w:rPr>
          <w:t>A</w:t>
        </w:r>
      </w:ins>
      <w:ins w:id="47" w:author="lenovo" w:date="2022-05-08T09:33:00Z">
        <w:r>
          <w:rPr>
            <w:rFonts w:cs="Arial"/>
            <w:color w:val="auto"/>
            <w:szCs w:val="24"/>
            <w:u w:val="none"/>
            <w:lang w:eastAsia="zh-CN"/>
          </w:rPr>
          <w:t>n</w:t>
        </w:r>
      </w:ins>
      <w:ins w:id="48" w:author="lenovo" w:date="2022-05-08T09:31:00Z">
        <w:r>
          <w:rPr>
            <w:rFonts w:cs="Arial"/>
            <w:color w:val="auto"/>
            <w:szCs w:val="24"/>
            <w:u w:val="none"/>
            <w:lang w:eastAsia="zh-CN"/>
          </w:rPr>
          <w:t xml:space="preserve"> example of</w:t>
        </w:r>
      </w:ins>
      <w:ins w:id="49" w:author="lenovo" w:date="2022-05-08T09:32:00Z">
        <w:r>
          <w:rPr>
            <w:rFonts w:cs="Arial"/>
            <w:color w:val="auto"/>
            <w:szCs w:val="24"/>
            <w:u w:val="none"/>
            <w:lang w:eastAsia="zh-CN"/>
          </w:rPr>
          <w:t xml:space="preserve"> the r</w:t>
        </w:r>
      </w:ins>
      <w:r>
        <w:rPr>
          <w:rFonts w:cs="Arial"/>
          <w:color w:val="auto"/>
          <w:szCs w:val="24"/>
          <w:u w:val="none"/>
          <w:lang w:eastAsia="zh-CN"/>
        </w:rPr>
        <w:t>esult</w:t>
      </w:r>
      <w:ins w:id="50" w:author="lenovo" w:date="2022-05-08T09:33:00Z">
        <w:r>
          <w:rPr>
            <w:rFonts w:cs="Arial"/>
            <w:color w:val="auto"/>
            <w:szCs w:val="24"/>
            <w:u w:val="none"/>
            <w:lang w:eastAsia="zh-CN"/>
          </w:rPr>
          <w:t>s</w:t>
        </w:r>
      </w:ins>
      <w:r>
        <w:rPr>
          <w:rFonts w:cs="Arial"/>
          <w:color w:val="auto"/>
          <w:szCs w:val="24"/>
          <w:u w:val="none"/>
          <w:lang w:eastAsia="zh-CN"/>
        </w:rPr>
        <w:t xml:space="preserve"> of </w:t>
      </w:r>
      <w:ins w:id="51" w:author="lenovo" w:date="2022-05-08T09:32:00Z">
        <w:r>
          <w:rPr>
            <w:rFonts w:cs="Arial"/>
            <w:color w:val="auto"/>
            <w:szCs w:val="24"/>
            <w:u w:val="none"/>
            <w:lang w:eastAsia="zh-CN"/>
          </w:rPr>
          <w:t xml:space="preserve">running this </w:t>
        </w:r>
      </w:ins>
      <w:r>
        <w:rPr>
          <w:rFonts w:cs="Arial"/>
          <w:color w:val="auto"/>
          <w:szCs w:val="24"/>
          <w:u w:val="none"/>
          <w:lang w:eastAsia="zh-CN"/>
        </w:rPr>
        <w:t>program:</w:t>
      </w:r>
    </w:p>
    <w:p w14:paraId="6B695E59">
      <w:pPr>
        <w:pStyle w:val="16"/>
        <w:widowControl w:val="0"/>
        <w:snapToGrid w:val="0"/>
        <w:ind w:left="780" w:firstLine="0" w:firstLineChars="0"/>
        <w:jc w:val="both"/>
        <w:rPr>
          <w:rFonts w:cs="Arial"/>
          <w:szCs w:val="24"/>
          <w:lang w:eastAsia="zh-CN"/>
        </w:rPr>
      </w:pPr>
      <w:r>
        <w:t xml:space="preserve"> </w:t>
      </w:r>
      <w:r>
        <w:drawing>
          <wp:inline distT="0" distB="0" distL="0" distR="0">
            <wp:extent cx="1704975" cy="828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E8AF">
      <w:pPr>
        <w:widowControl w:val="0"/>
        <w:snapToGrid w:val="0"/>
        <w:jc w:val="center"/>
        <w:rPr>
          <w:lang w:eastAsia="zh-CN"/>
        </w:rPr>
      </w:pPr>
    </w:p>
    <w:p w14:paraId="297F7F7D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  <w:lang w:eastAsia="zh-CN"/>
        </w:rPr>
      </w:pPr>
    </w:p>
    <w:p w14:paraId="3E256B06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  <w:lang w:val="en-US" w:eastAsia="zh-CN"/>
        </w:rPr>
      </w:pPr>
    </w:p>
    <w:p w14:paraId="3C8790EF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  <w:lang w:val="en-US" w:eastAsia="zh-CN"/>
        </w:rPr>
      </w:pPr>
    </w:p>
    <w:p w14:paraId="37CFECCD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  <w:lang w:val="en-US" w:eastAsia="zh-CN"/>
        </w:rPr>
      </w:pPr>
    </w:p>
    <w:p w14:paraId="3EBC555B">
      <w:pPr>
        <w:widowControl w:val="0"/>
        <w:snapToGrid w:val="0"/>
        <w:jc w:val="both"/>
        <w:rPr>
          <w:rStyle w:val="9"/>
          <w:rFonts w:cs="Arial"/>
          <w:szCs w:val="24"/>
          <w:lang w:eastAsia="zh-CN"/>
        </w:rPr>
      </w:pPr>
      <w:r>
        <w:rPr>
          <w:rStyle w:val="9"/>
          <w:rFonts w:cs="Arial"/>
          <w:szCs w:val="24"/>
          <w:lang w:eastAsia="zh-CN"/>
        </w:rPr>
        <w:t>Vocabulary:</w:t>
      </w:r>
    </w:p>
    <w:p w14:paraId="2253ECF7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Polymorphism at compile time</w:t>
      </w:r>
      <w:r>
        <w:rPr>
          <w:rStyle w:val="9"/>
          <w:rFonts w:hint="eastAsia" w:cs="Arial"/>
          <w:b w:val="0"/>
          <w:bCs w:val="0"/>
          <w:szCs w:val="24"/>
          <w:lang w:eastAsia="zh-CN"/>
        </w:rPr>
        <w:t>：编译时的多态性</w:t>
      </w:r>
    </w:p>
    <w:p w14:paraId="6D3415B4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  <w:r>
        <w:rPr>
          <w:rStyle w:val="9"/>
          <w:rFonts w:cs="Arial"/>
          <w:b w:val="0"/>
          <w:bCs w:val="0"/>
          <w:szCs w:val="24"/>
        </w:rPr>
        <w:t>dynamic storage space</w:t>
      </w:r>
      <w:r>
        <w:rPr>
          <w:rStyle w:val="9"/>
          <w:rFonts w:hint="eastAsia" w:cs="Arial"/>
          <w:b w:val="0"/>
          <w:bCs w:val="0"/>
          <w:szCs w:val="24"/>
          <w:lang w:eastAsia="zh-CN"/>
        </w:rPr>
        <w:t>：动态存储空间</w:t>
      </w:r>
    </w:p>
    <w:p w14:paraId="4094F28A">
      <w:pPr>
        <w:widowControl w:val="0"/>
        <w:snapToGrid w:val="0"/>
        <w:jc w:val="both"/>
        <w:rPr>
          <w:ins w:id="52" w:author="lenovo" w:date="2022-05-08T09:12:00Z"/>
          <w:rStyle w:val="9"/>
          <w:rFonts w:cs="Arial"/>
          <w:b w:val="0"/>
          <w:bCs w:val="0"/>
          <w:szCs w:val="24"/>
          <w:lang w:eastAsia="zh-CN"/>
        </w:rPr>
      </w:pPr>
      <w:r>
        <w:rPr>
          <w:rStyle w:val="9"/>
          <w:rFonts w:hint="eastAsia" w:cs="Arial"/>
          <w:b w:val="0"/>
          <w:bCs w:val="0"/>
          <w:szCs w:val="24"/>
          <w:lang w:eastAsia="zh-CN"/>
        </w:rPr>
        <w:t>a</w:t>
      </w:r>
      <w:r>
        <w:rPr>
          <w:rStyle w:val="9"/>
          <w:rFonts w:cs="Arial"/>
          <w:b w:val="0"/>
          <w:bCs w:val="0"/>
          <w:szCs w:val="24"/>
          <w:lang w:eastAsia="zh-CN"/>
        </w:rPr>
        <w:t>ssign value</w:t>
      </w:r>
      <w:r>
        <w:rPr>
          <w:rStyle w:val="9"/>
          <w:rFonts w:hint="eastAsia" w:cs="Arial"/>
          <w:b w:val="0"/>
          <w:bCs w:val="0"/>
          <w:szCs w:val="24"/>
          <w:lang w:eastAsia="zh-CN"/>
        </w:rPr>
        <w:t>：赋值</w:t>
      </w:r>
    </w:p>
    <w:p w14:paraId="032423AB">
      <w:pPr>
        <w:widowControl w:val="0"/>
        <w:snapToGrid w:val="0"/>
        <w:jc w:val="both"/>
        <w:rPr>
          <w:rStyle w:val="9"/>
          <w:rFonts w:cs="Arial"/>
          <w:b w:val="0"/>
          <w:bCs w:val="0"/>
          <w:color w:val="auto"/>
          <w:szCs w:val="24"/>
          <w:u w:val="none"/>
          <w:lang w:eastAsia="zh-CN"/>
        </w:rPr>
      </w:pPr>
      <w:r>
        <w:rPr>
          <w:rFonts w:cs="Arial"/>
          <w:color w:val="auto"/>
          <w:u w:val="none"/>
        </w:rPr>
        <w:t>the number of operands</w:t>
      </w:r>
      <w:r>
        <w:rPr>
          <w:rFonts w:hint="eastAsia" w:cs="Arial"/>
          <w:color w:val="auto"/>
          <w:u w:val="none"/>
          <w:lang w:eastAsia="zh-CN"/>
        </w:rPr>
        <w:t>：运算符的目数</w:t>
      </w:r>
    </w:p>
    <w:p w14:paraId="059B2EFE">
      <w:pPr>
        <w:widowControl w:val="0"/>
        <w:snapToGrid w:val="0"/>
        <w:jc w:val="both"/>
        <w:rPr>
          <w:rFonts w:cs="Arial"/>
          <w:color w:val="auto"/>
          <w:u w:val="none"/>
          <w:lang w:eastAsia="zh-CN"/>
        </w:rPr>
      </w:pPr>
      <w:r>
        <w:rPr>
          <w:rFonts w:cs="Arial"/>
          <w:color w:val="auto"/>
          <w:u w:val="none"/>
        </w:rPr>
        <w:t>the priority of the operator</w:t>
      </w:r>
      <w:r>
        <w:rPr>
          <w:rFonts w:hint="eastAsia" w:cs="Arial"/>
          <w:color w:val="auto"/>
          <w:u w:val="none"/>
          <w:lang w:eastAsia="zh-CN"/>
        </w:rPr>
        <w:t>：运算符的优先级</w:t>
      </w:r>
    </w:p>
    <w:p w14:paraId="0F611E2C">
      <w:pPr>
        <w:widowControl w:val="0"/>
        <w:snapToGrid w:val="0"/>
        <w:jc w:val="both"/>
        <w:rPr>
          <w:rFonts w:cs="Arial"/>
          <w:color w:val="auto"/>
          <w:u w:val="none"/>
          <w:lang w:eastAsia="zh-CN"/>
        </w:rPr>
      </w:pPr>
      <w:r>
        <w:rPr>
          <w:rFonts w:cs="Arial"/>
          <w:color w:val="auto"/>
          <w:u w:val="none"/>
        </w:rPr>
        <w:t>the associativity of the operator</w:t>
      </w:r>
      <w:r>
        <w:rPr>
          <w:rFonts w:hint="eastAsia" w:cs="Arial"/>
          <w:color w:val="auto"/>
          <w:u w:val="none"/>
          <w:lang w:eastAsia="zh-CN"/>
        </w:rPr>
        <w:t>：运算符的结合性</w:t>
      </w:r>
    </w:p>
    <w:p w14:paraId="60DE3FA6">
      <w:pPr>
        <w:widowControl w:val="0"/>
        <w:snapToGrid w:val="0"/>
        <w:jc w:val="both"/>
        <w:rPr>
          <w:rFonts w:cs="Arial"/>
          <w:color w:val="auto"/>
          <w:u w:val="none"/>
          <w:lang w:eastAsia="zh-CN"/>
        </w:rPr>
      </w:pPr>
      <w:r>
        <w:rPr>
          <w:rFonts w:cs="Arial"/>
          <w:color w:val="auto"/>
          <w:u w:val="none"/>
        </w:rPr>
        <w:t>the number of operand</w:t>
      </w:r>
      <w:r>
        <w:rPr>
          <w:rFonts w:hint="eastAsia" w:cs="Arial"/>
          <w:color w:val="auto"/>
          <w:u w:val="none"/>
          <w:lang w:eastAsia="zh-CN"/>
        </w:rPr>
        <w:t>s：运算符的功能</w:t>
      </w:r>
    </w:p>
    <w:p w14:paraId="5DB1F663">
      <w:pPr>
        <w:widowControl w:val="0"/>
        <w:snapToGrid w:val="0"/>
        <w:jc w:val="both"/>
        <w:rPr>
          <w:rFonts w:cs="Arial"/>
          <w:color w:val="auto"/>
          <w:szCs w:val="24"/>
          <w:u w:val="none"/>
          <w:lang w:eastAsia="zh-CN"/>
        </w:rPr>
      </w:pPr>
      <w:r>
        <w:rPr>
          <w:rFonts w:cs="Arial"/>
          <w:color w:val="auto"/>
          <w:szCs w:val="24"/>
          <w:u w:val="none"/>
          <w:lang w:eastAsia="zh-CN"/>
        </w:rPr>
        <w:t>abstract class</w:t>
      </w:r>
      <w:r>
        <w:rPr>
          <w:rFonts w:hint="eastAsia" w:cs="Arial"/>
          <w:color w:val="auto"/>
          <w:szCs w:val="24"/>
          <w:u w:val="none"/>
          <w:lang w:eastAsia="zh-CN"/>
        </w:rPr>
        <w:t>：抽象类</w:t>
      </w:r>
    </w:p>
    <w:p w14:paraId="67F51DF9">
      <w:pPr>
        <w:widowControl w:val="0"/>
        <w:snapToGrid w:val="0"/>
        <w:jc w:val="both"/>
        <w:rPr>
          <w:rFonts w:cs="Arial"/>
          <w:color w:val="auto"/>
          <w:szCs w:val="24"/>
          <w:u w:val="none"/>
          <w:lang w:eastAsia="zh-CN"/>
        </w:rPr>
      </w:pPr>
      <w:r>
        <w:rPr>
          <w:rFonts w:cs="Arial"/>
          <w:color w:val="auto"/>
          <w:szCs w:val="24"/>
          <w:u w:val="none"/>
          <w:lang w:eastAsia="zh-CN"/>
        </w:rPr>
        <w:t>pure virtual function</w:t>
      </w:r>
      <w:r>
        <w:rPr>
          <w:rFonts w:hint="eastAsia" w:cs="Arial"/>
          <w:color w:val="auto"/>
          <w:szCs w:val="24"/>
          <w:u w:val="none"/>
          <w:lang w:eastAsia="zh-CN"/>
        </w:rPr>
        <w:t>：纯虚函数</w:t>
      </w:r>
    </w:p>
    <w:p w14:paraId="6DAAE2ED">
      <w:pPr>
        <w:widowControl w:val="0"/>
        <w:snapToGrid w:val="0"/>
        <w:jc w:val="both"/>
        <w:rPr>
          <w:rStyle w:val="9"/>
          <w:rFonts w:cs="Arial"/>
          <w:b w:val="0"/>
          <w:bCs w:val="0"/>
          <w:color w:val="auto"/>
          <w:szCs w:val="24"/>
          <w:u w:val="none"/>
          <w:lang w:eastAsia="zh-CN"/>
        </w:rPr>
      </w:pPr>
      <w:r>
        <w:rPr>
          <w:rFonts w:cs="Arial"/>
          <w:color w:val="auto"/>
          <w:szCs w:val="24"/>
          <w:u w:val="none"/>
          <w:lang w:eastAsia="zh-CN"/>
        </w:rPr>
        <w:t>base class pointer</w:t>
      </w:r>
      <w:r>
        <w:rPr>
          <w:rFonts w:hint="eastAsia" w:cs="Arial"/>
          <w:color w:val="auto"/>
          <w:szCs w:val="24"/>
          <w:u w:val="none"/>
          <w:lang w:eastAsia="zh-CN"/>
        </w:rPr>
        <w:t>：基类的指针</w:t>
      </w:r>
    </w:p>
    <w:p w14:paraId="2A42A36B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</w:p>
    <w:p w14:paraId="38F58E28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</w:p>
    <w:p w14:paraId="2FF117D8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</w:p>
    <w:p w14:paraId="782DFCA2">
      <w:pPr>
        <w:widowControl w:val="0"/>
        <w:snapToGrid w:val="0"/>
        <w:jc w:val="both"/>
        <w:rPr>
          <w:rStyle w:val="9"/>
          <w:rFonts w:cs="Arial"/>
          <w:b w:val="0"/>
          <w:bCs w:val="0"/>
          <w:szCs w:val="24"/>
        </w:rPr>
      </w:pPr>
    </w:p>
    <w:p w14:paraId="50E92D40">
      <w:pPr>
        <w:widowControl w:val="0"/>
        <w:snapToGrid w:val="0"/>
        <w:jc w:val="both"/>
        <w:rPr>
          <w:szCs w:val="24"/>
        </w:rPr>
      </w:pPr>
    </w:p>
    <w:p w14:paraId="08B692D4">
      <w:pPr>
        <w:jc w:val="right"/>
        <w:rPr>
          <w:szCs w:val="24"/>
        </w:rPr>
      </w:pPr>
    </w:p>
    <w:p w14:paraId="5F2B9359">
      <w:pPr>
        <w:jc w:val="right"/>
        <w:rPr>
          <w:szCs w:val="24"/>
          <w:lang w:eastAsia="zh-CN"/>
        </w:rPr>
      </w:pPr>
    </w:p>
    <w:p w14:paraId="25C0B059">
      <w:pPr>
        <w:jc w:val="right"/>
        <w:rPr>
          <w:szCs w:val="24"/>
          <w:lang w:eastAsia="zh-CN"/>
        </w:rPr>
      </w:pPr>
    </w:p>
    <w:p w14:paraId="6C3A1933">
      <w:pPr>
        <w:jc w:val="right"/>
        <w:rPr>
          <w:szCs w:val="24"/>
          <w:lang w:eastAsia="zh-CN"/>
        </w:rPr>
      </w:pPr>
    </w:p>
    <w:p w14:paraId="0BE5B5B0">
      <w:pPr>
        <w:jc w:val="right"/>
        <w:rPr>
          <w:szCs w:val="24"/>
          <w:lang w:eastAsia="zh-CN"/>
        </w:rPr>
      </w:pPr>
    </w:p>
    <w:p w14:paraId="0677D3AB">
      <w:pPr>
        <w:jc w:val="right"/>
        <w:rPr>
          <w:szCs w:val="24"/>
          <w:lang w:eastAsia="zh-CN"/>
        </w:rPr>
      </w:pPr>
    </w:p>
    <w:p w14:paraId="3DFFF979">
      <w:pPr>
        <w:jc w:val="right"/>
        <w:rPr>
          <w:szCs w:val="24"/>
          <w:lang w:eastAsia="zh-CN"/>
        </w:rPr>
      </w:pPr>
    </w:p>
    <w:p w14:paraId="20127332">
      <w:pPr>
        <w:jc w:val="right"/>
        <w:rPr>
          <w:szCs w:val="24"/>
          <w:lang w:eastAsia="zh-CN"/>
        </w:rPr>
      </w:pPr>
    </w:p>
    <w:p w14:paraId="7EDA0FA4">
      <w:pPr>
        <w:jc w:val="right"/>
        <w:rPr>
          <w:szCs w:val="24"/>
          <w:lang w:eastAsia="zh-CN"/>
        </w:rPr>
      </w:pPr>
    </w:p>
    <w:p w14:paraId="0E96F58D">
      <w:pPr>
        <w:jc w:val="right"/>
        <w:rPr>
          <w:szCs w:val="24"/>
          <w:lang w:eastAsia="zh-CN"/>
        </w:rPr>
      </w:pPr>
    </w:p>
    <w:p w14:paraId="5056D626">
      <w:pPr>
        <w:jc w:val="right"/>
        <w:rPr>
          <w:szCs w:val="24"/>
          <w:lang w:eastAsia="zh-CN"/>
        </w:rPr>
      </w:pPr>
    </w:p>
    <w:p w14:paraId="2E6244ED">
      <w:pPr>
        <w:jc w:val="right"/>
        <w:rPr>
          <w:szCs w:val="24"/>
          <w:lang w:eastAsia="zh-CN"/>
        </w:rPr>
      </w:pPr>
    </w:p>
    <w:p w14:paraId="0AFAF8C4">
      <w:pPr>
        <w:jc w:val="right"/>
        <w:rPr>
          <w:szCs w:val="24"/>
          <w:lang w:eastAsia="zh-CN"/>
        </w:rPr>
      </w:pPr>
    </w:p>
    <w:p w14:paraId="59262150">
      <w:pPr>
        <w:jc w:val="right"/>
        <w:rPr>
          <w:szCs w:val="24"/>
          <w:lang w:eastAsia="zh-CN"/>
        </w:rPr>
      </w:pPr>
    </w:p>
    <w:p w14:paraId="26D8D70D">
      <w:pPr>
        <w:jc w:val="right"/>
        <w:rPr>
          <w:szCs w:val="24"/>
          <w:lang w:eastAsia="zh-CN"/>
        </w:rPr>
      </w:pPr>
    </w:p>
    <w:p w14:paraId="67BED128">
      <w:pPr>
        <w:jc w:val="right"/>
        <w:rPr>
          <w:szCs w:val="24"/>
          <w:lang w:eastAsia="zh-CN"/>
        </w:rPr>
      </w:pPr>
    </w:p>
    <w:p w14:paraId="1E6AD7A8">
      <w:pPr>
        <w:jc w:val="right"/>
        <w:rPr>
          <w:szCs w:val="24"/>
          <w:lang w:eastAsia="zh-CN"/>
        </w:rPr>
      </w:pPr>
    </w:p>
    <w:p w14:paraId="03DFFFA2">
      <w:pPr>
        <w:jc w:val="right"/>
        <w:rPr>
          <w:szCs w:val="24"/>
          <w:lang w:eastAsia="zh-CN"/>
        </w:rPr>
      </w:pPr>
    </w:p>
    <w:p w14:paraId="435E94C9">
      <w:pPr>
        <w:jc w:val="right"/>
        <w:rPr>
          <w:szCs w:val="24"/>
          <w:lang w:eastAsia="zh-CN"/>
        </w:rPr>
      </w:pPr>
    </w:p>
    <w:p w14:paraId="1E7EBFEF">
      <w:pPr>
        <w:jc w:val="right"/>
        <w:rPr>
          <w:szCs w:val="24"/>
          <w:lang w:eastAsia="zh-CN"/>
        </w:rPr>
      </w:pPr>
    </w:p>
    <w:p w14:paraId="7F95F04A">
      <w:pPr>
        <w:jc w:val="right"/>
        <w:rPr>
          <w:szCs w:val="24"/>
          <w:lang w:eastAsia="zh-CN"/>
        </w:rPr>
      </w:pPr>
    </w:p>
    <w:p w14:paraId="36303720">
      <w:pPr>
        <w:jc w:val="right"/>
        <w:rPr>
          <w:szCs w:val="24"/>
          <w:lang w:eastAsia="zh-CN"/>
        </w:rPr>
      </w:pPr>
    </w:p>
    <w:p w14:paraId="72BFA45C">
      <w:pPr>
        <w:jc w:val="right"/>
        <w:rPr>
          <w:szCs w:val="24"/>
          <w:lang w:eastAsia="zh-CN"/>
        </w:rPr>
      </w:pPr>
    </w:p>
    <w:p w14:paraId="3D11402E">
      <w:pPr>
        <w:jc w:val="right"/>
        <w:rPr>
          <w:szCs w:val="24"/>
          <w:lang w:eastAsia="zh-CN"/>
        </w:rPr>
      </w:pPr>
    </w:p>
    <w:p w14:paraId="59D7E7C5">
      <w:pPr>
        <w:jc w:val="right"/>
        <w:rPr>
          <w:szCs w:val="24"/>
          <w:lang w:eastAsia="zh-CN"/>
        </w:rPr>
      </w:pPr>
    </w:p>
    <w:p w14:paraId="4AE36036">
      <w:pPr>
        <w:ind w:right="480"/>
        <w:jc w:val="right"/>
        <w:rPr>
          <w:szCs w:val="24"/>
          <w:lang w:eastAsia="zh-CN"/>
        </w:rPr>
      </w:pPr>
    </w:p>
    <w:p w14:paraId="0FEEC3D3">
      <w:pPr>
        <w:jc w:val="right"/>
        <w:rPr>
          <w:szCs w:val="24"/>
          <w:lang w:eastAsia="zh-CN"/>
        </w:rPr>
      </w:pPr>
    </w:p>
    <w:p w14:paraId="55DB1EB6">
      <w:pPr>
        <w:jc w:val="right"/>
        <w:rPr>
          <w:szCs w:val="24"/>
          <w:lang w:eastAsia="zh-CN"/>
        </w:rPr>
      </w:pPr>
    </w:p>
    <w:p w14:paraId="52361AA3">
      <w:pPr>
        <w:jc w:val="right"/>
        <w:rPr>
          <w:i/>
          <w:szCs w:val="24"/>
        </w:rPr>
      </w:pPr>
      <w:r>
        <w:rPr>
          <w:szCs w:val="24"/>
        </w:rPr>
        <w:t>(End of Exam Paper)</w:t>
      </w:r>
    </w:p>
    <w:p w14:paraId="6B14E997"/>
    <w:sectPr>
      <w:headerReference r:id="rId3" w:type="default"/>
      <w:footerReference r:id="rId4" w:type="default"/>
      <w:pgSz w:w="11906" w:h="16838"/>
      <w:pgMar w:top="1418" w:right="680" w:bottom="1134" w:left="680" w:header="567" w:footer="567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EB55B3">
    <w:pPr>
      <w:pStyle w:val="4"/>
    </w:pPr>
    <w:r>
      <w:tab/>
    </w:r>
    <w:r>
      <w:tab/>
    </w:r>
    <w:r>
      <w:tab/>
    </w:r>
    <w:r>
      <w:rPr>
        <w:szCs w:val="24"/>
      </w:rPr>
      <w:t xml:space="preserve"> Page </w:t>
    </w:r>
    <w:r>
      <w:rPr>
        <w:szCs w:val="24"/>
      </w:rPr>
      <w:fldChar w:fldCharType="begin"/>
    </w:r>
    <w:r>
      <w:rPr>
        <w:szCs w:val="24"/>
      </w:rPr>
      <w:instrText xml:space="preserve"> PAGE </w:instrText>
    </w:r>
    <w:r>
      <w:rPr>
        <w:szCs w:val="24"/>
      </w:rPr>
      <w:fldChar w:fldCharType="separate"/>
    </w:r>
    <w:r>
      <w:rPr>
        <w:szCs w:val="24"/>
      </w:rPr>
      <w:t>1</w:t>
    </w:r>
    <w:r>
      <w:rPr>
        <w:szCs w:val="24"/>
      </w:rPr>
      <w:fldChar w:fldCharType="end"/>
    </w:r>
    <w:r>
      <w:rPr>
        <w:szCs w:val="24"/>
      </w:rPr>
      <w:t xml:space="preserve"> of </w:t>
    </w:r>
    <w:r>
      <w:rPr>
        <w:szCs w:val="24"/>
      </w:rPr>
      <w:fldChar w:fldCharType="begin"/>
    </w:r>
    <w:r>
      <w:rPr>
        <w:szCs w:val="24"/>
      </w:rPr>
      <w:instrText xml:space="preserve"> NUMPAGES </w:instrText>
    </w:r>
    <w:r>
      <w:rPr>
        <w:szCs w:val="24"/>
      </w:rPr>
      <w:fldChar w:fldCharType="separate"/>
    </w:r>
    <w:r>
      <w:rPr>
        <w:szCs w:val="24"/>
      </w:rPr>
      <w:t>2</w:t>
    </w:r>
    <w:r>
      <w:rPr>
        <w:szCs w:val="24"/>
      </w:rPr>
      <w:fldChar w:fldCharType="end"/>
    </w:r>
  </w:p>
  <w:p w14:paraId="0F43A852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B8356B">
    <w:r>
      <w:rPr>
        <w:rFonts w:cs="Arial"/>
        <w:bCs/>
        <w:szCs w:val="24"/>
      </w:rPr>
      <w:t>BY ATTEMPTING THIS ASSESSMENT YOU ARE CONFIRMING THAT YOU ARE FIT TO DO 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8346F0"/>
    <w:multiLevelType w:val="multilevel"/>
    <w:tmpl w:val="298346F0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61D"/>
    <w:rsid w:val="00031D94"/>
    <w:rsid w:val="00051E90"/>
    <w:rsid w:val="00053CDB"/>
    <w:rsid w:val="00090C42"/>
    <w:rsid w:val="00097293"/>
    <w:rsid w:val="000E2601"/>
    <w:rsid w:val="00136D8F"/>
    <w:rsid w:val="00144A35"/>
    <w:rsid w:val="001949B0"/>
    <w:rsid w:val="001A263D"/>
    <w:rsid w:val="001E1E98"/>
    <w:rsid w:val="001E6A28"/>
    <w:rsid w:val="00224DD2"/>
    <w:rsid w:val="002252E9"/>
    <w:rsid w:val="00240E46"/>
    <w:rsid w:val="002515B2"/>
    <w:rsid w:val="002A4746"/>
    <w:rsid w:val="002A48D1"/>
    <w:rsid w:val="002B40BC"/>
    <w:rsid w:val="002B5A6E"/>
    <w:rsid w:val="002D7E00"/>
    <w:rsid w:val="00306D35"/>
    <w:rsid w:val="00307C98"/>
    <w:rsid w:val="00344AE7"/>
    <w:rsid w:val="003C078E"/>
    <w:rsid w:val="004639F3"/>
    <w:rsid w:val="00477B63"/>
    <w:rsid w:val="004A065B"/>
    <w:rsid w:val="004B4D3A"/>
    <w:rsid w:val="004C1691"/>
    <w:rsid w:val="004C6FD6"/>
    <w:rsid w:val="004C7A3D"/>
    <w:rsid w:val="004E7398"/>
    <w:rsid w:val="0051161D"/>
    <w:rsid w:val="005738E3"/>
    <w:rsid w:val="005A44C5"/>
    <w:rsid w:val="005A500E"/>
    <w:rsid w:val="005B3AAC"/>
    <w:rsid w:val="005C3BA8"/>
    <w:rsid w:val="005D7832"/>
    <w:rsid w:val="005E5309"/>
    <w:rsid w:val="00656033"/>
    <w:rsid w:val="00670731"/>
    <w:rsid w:val="00681D14"/>
    <w:rsid w:val="006A02B0"/>
    <w:rsid w:val="006C43D4"/>
    <w:rsid w:val="006D2579"/>
    <w:rsid w:val="006E1E60"/>
    <w:rsid w:val="006E65DD"/>
    <w:rsid w:val="006F5158"/>
    <w:rsid w:val="006F6DBC"/>
    <w:rsid w:val="00715337"/>
    <w:rsid w:val="00746947"/>
    <w:rsid w:val="00767BCF"/>
    <w:rsid w:val="007C393F"/>
    <w:rsid w:val="007D1962"/>
    <w:rsid w:val="007D7446"/>
    <w:rsid w:val="00827332"/>
    <w:rsid w:val="00850A81"/>
    <w:rsid w:val="008568C7"/>
    <w:rsid w:val="00864A4D"/>
    <w:rsid w:val="008654A3"/>
    <w:rsid w:val="00870139"/>
    <w:rsid w:val="00884105"/>
    <w:rsid w:val="008B2342"/>
    <w:rsid w:val="00935B85"/>
    <w:rsid w:val="00954036"/>
    <w:rsid w:val="00956068"/>
    <w:rsid w:val="009647E1"/>
    <w:rsid w:val="009C3002"/>
    <w:rsid w:val="009E16F7"/>
    <w:rsid w:val="009E3A05"/>
    <w:rsid w:val="009E54E5"/>
    <w:rsid w:val="00A10529"/>
    <w:rsid w:val="00A26781"/>
    <w:rsid w:val="00A30E01"/>
    <w:rsid w:val="00AC293A"/>
    <w:rsid w:val="00AC70B7"/>
    <w:rsid w:val="00B136B6"/>
    <w:rsid w:val="00B20B6F"/>
    <w:rsid w:val="00B61402"/>
    <w:rsid w:val="00B81068"/>
    <w:rsid w:val="00B81738"/>
    <w:rsid w:val="00BF709F"/>
    <w:rsid w:val="00C53668"/>
    <w:rsid w:val="00C77F8D"/>
    <w:rsid w:val="00C9601F"/>
    <w:rsid w:val="00CB1FF1"/>
    <w:rsid w:val="00D01D1B"/>
    <w:rsid w:val="00D065B7"/>
    <w:rsid w:val="00DA20D3"/>
    <w:rsid w:val="00DD6ADD"/>
    <w:rsid w:val="00DE278C"/>
    <w:rsid w:val="00DF09B4"/>
    <w:rsid w:val="00E12974"/>
    <w:rsid w:val="00E50B5A"/>
    <w:rsid w:val="00E53585"/>
    <w:rsid w:val="00E57A6C"/>
    <w:rsid w:val="00EC3069"/>
    <w:rsid w:val="00EC6600"/>
    <w:rsid w:val="00ED0AA9"/>
    <w:rsid w:val="00EF7A91"/>
    <w:rsid w:val="00F14C17"/>
    <w:rsid w:val="00F23F5B"/>
    <w:rsid w:val="00F426D3"/>
    <w:rsid w:val="00F7028A"/>
    <w:rsid w:val="00FB781C"/>
    <w:rsid w:val="00FC2937"/>
    <w:rsid w:val="00FD2E40"/>
    <w:rsid w:val="00FF1300"/>
    <w:rsid w:val="0CF053C7"/>
    <w:rsid w:val="44EC0239"/>
    <w:rsid w:val="763D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kern w:val="0"/>
      <w:sz w:val="24"/>
      <w:szCs w:val="20"/>
      <w:lang w:val="en-GB" w:eastAsia="en-GB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6"/>
    <w:basedOn w:val="1"/>
    <w:link w:val="14"/>
    <w:qFormat/>
    <w:uiPriority w:val="9"/>
    <w:pPr>
      <w:spacing w:before="100" w:beforeAutospacing="1" w:after="100" w:afterAutospacing="1"/>
      <w:outlineLvl w:val="5"/>
    </w:pPr>
    <w:rPr>
      <w:rFonts w:ascii="宋体" w:hAnsi="宋体"/>
      <w:b/>
      <w:bCs/>
      <w:sz w:val="15"/>
      <w:szCs w:val="15"/>
      <w:lang w:val="en-US" w:eastAsia="zh-CN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0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  <w:lang w:val="en-US" w:eastAsia="zh-CN"/>
    </w:rPr>
  </w:style>
  <w:style w:type="paragraph" w:styleId="5">
    <w:name w:val="header"/>
    <w:basedOn w:val="1"/>
    <w:link w:val="10"/>
    <w:unhideWhenUsed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val="en-US" w:eastAsia="zh-C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宋体" w:hAnsi="宋体" w:cs="宋体"/>
      <w:szCs w:val="24"/>
      <w:lang w:val="en-US" w:eastAsia="zh-CN"/>
    </w:rPr>
  </w:style>
  <w:style w:type="character" w:styleId="9">
    <w:name w:val="Strong"/>
    <w:uiPriority w:val="22"/>
    <w:rPr>
      <w:b/>
      <w:bCs/>
    </w:rPr>
  </w:style>
  <w:style w:type="character" w:customStyle="1" w:styleId="10">
    <w:name w:val="页眉 字符"/>
    <w:basedOn w:val="8"/>
    <w:link w:val="5"/>
    <w:qFormat/>
    <w:uiPriority w:val="0"/>
    <w:rPr>
      <w:sz w:val="18"/>
      <w:szCs w:val="18"/>
    </w:rPr>
  </w:style>
  <w:style w:type="character" w:customStyle="1" w:styleId="11">
    <w:name w:val="页脚 字符"/>
    <w:basedOn w:val="8"/>
    <w:link w:val="4"/>
    <w:uiPriority w:val="99"/>
    <w:rPr>
      <w:sz w:val="18"/>
      <w:szCs w:val="18"/>
    </w:rPr>
  </w:style>
  <w:style w:type="character" w:customStyle="1" w:styleId="12">
    <w:name w:val="标题 1 字符"/>
    <w:basedOn w:val="8"/>
    <w:qFormat/>
    <w:uiPriority w:val="9"/>
    <w:rPr>
      <w:rFonts w:ascii="Arial" w:hAnsi="Arial" w:eastAsia="宋体" w:cs="Times New Roman"/>
      <w:b/>
      <w:bCs/>
      <w:kern w:val="44"/>
      <w:sz w:val="44"/>
      <w:szCs w:val="44"/>
      <w:lang w:val="en-GB" w:eastAsia="en-GB"/>
    </w:rPr>
  </w:style>
  <w:style w:type="character" w:customStyle="1" w:styleId="13">
    <w:name w:val="标题 6 字符"/>
    <w:basedOn w:val="8"/>
    <w:semiHidden/>
    <w:uiPriority w:val="9"/>
    <w:rPr>
      <w:rFonts w:asciiTheme="majorHAnsi" w:hAnsiTheme="majorHAnsi" w:eastAsiaTheme="majorEastAsia" w:cstheme="majorBidi"/>
      <w:b/>
      <w:bCs/>
      <w:kern w:val="0"/>
      <w:sz w:val="24"/>
      <w:szCs w:val="24"/>
      <w:lang w:val="en-GB" w:eastAsia="en-GB"/>
    </w:rPr>
  </w:style>
  <w:style w:type="character" w:customStyle="1" w:styleId="14">
    <w:name w:val="标题 6 字符1"/>
    <w:link w:val="3"/>
    <w:uiPriority w:val="9"/>
    <w:rPr>
      <w:rFonts w:ascii="宋体" w:hAnsi="宋体" w:eastAsia="宋体" w:cs="Times New Roman"/>
      <w:b/>
      <w:bCs/>
      <w:kern w:val="0"/>
      <w:sz w:val="15"/>
      <w:szCs w:val="15"/>
    </w:rPr>
  </w:style>
  <w:style w:type="character" w:customStyle="1" w:styleId="15">
    <w:name w:val="标题 1 字符1"/>
    <w:link w:val="2"/>
    <w:uiPriority w:val="0"/>
    <w:rPr>
      <w:rFonts w:ascii="Arial" w:hAnsi="Arial" w:eastAsia="宋体" w:cs="Times New Roman"/>
      <w:b/>
      <w:bCs/>
      <w:kern w:val="44"/>
      <w:sz w:val="44"/>
      <w:szCs w:val="44"/>
      <w:lang w:val="en-GB" w:eastAsia="en-GB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C50B4C-CCEA-43EB-AB71-3A3C349BBD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1203</Words>
  <Characters>5950</Characters>
  <Lines>53</Lines>
  <Paragraphs>15</Paragraphs>
  <TotalTime>5</TotalTime>
  <ScaleCrop>false</ScaleCrop>
  <LinksUpToDate>false</LinksUpToDate>
  <CharactersWithSpaces>7182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2022-05-08T01:37:00Z</dcterms:created>
  <dc:creator>严 david</dc:creator>
  <cp:lastModifiedBy>许愿</cp:lastModifiedBy>
  <dcterms:modified xsi:type="dcterms:W3CDTF">2025-06-28T06:32:14Z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C4AD3EB0998B402F94B5A0F2A0B262E1_13</vt:lpwstr>
  </property>
  <property fmtid="{D5CDD505-2E9C-101B-9397-08002B2CF9AE}" pid="4" name="KSOTemplateDocerSaveRecord">
    <vt:lpwstr>eyJoZGlkIjoiYTBmYjcwZTEwNGE2ZjUzN2UyYWZlNTlhNmRjNWUzYjUiLCJ1c2VySWQiOiI2MTM2Nzk2MDYifQ==</vt:lpwstr>
  </property>
</Properties>
</file>